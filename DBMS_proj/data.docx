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416"/>
        <w:gridCol w:w="1180"/>
        <w:gridCol w:w="2968"/>
        <w:gridCol w:w="1658"/>
        <w:gridCol w:w="1550"/>
      </w:tblGrid>
      <w:tr w:rsidR="00BC00A2" w:rsidRPr="00613036" w14:paraId="0B3DF6E9" w14:textId="77777777" w:rsidTr="00BC00A2">
        <w:tc>
          <w:tcPr>
            <w:tcW w:w="874" w:type="dxa"/>
          </w:tcPr>
          <w:p w14:paraId="1991C0DB" w14:textId="6282BFC7" w:rsidR="00BC00A2" w:rsidRPr="00F14E4C" w:rsidRDefault="00BC00A2" w:rsidP="00BC00A2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F14E4C">
              <w:rPr>
                <w:b/>
                <w:bCs/>
                <w:color w:val="C00000"/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1416" w:type="dxa"/>
          </w:tcPr>
          <w:p w14:paraId="07A053CD" w14:textId="2DBF745D" w:rsidR="00BC00A2" w:rsidRPr="00DB5FB8" w:rsidRDefault="00BC00A2" w:rsidP="00BC00A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180" w:type="dxa"/>
          </w:tcPr>
          <w:p w14:paraId="2CBB8277" w14:textId="29455B94" w:rsidR="00BC00A2" w:rsidRPr="00DB5FB8" w:rsidRDefault="00BC00A2" w:rsidP="00BC00A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2968" w:type="dxa"/>
          </w:tcPr>
          <w:p w14:paraId="193068F5" w14:textId="32A74DEB" w:rsidR="00BC00A2" w:rsidRDefault="00BC00A2" w:rsidP="00BC00A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658" w:type="dxa"/>
          </w:tcPr>
          <w:p w14:paraId="3088E267" w14:textId="5CC66783" w:rsidR="00BC00A2" w:rsidRPr="00DB5FB8" w:rsidRDefault="00BC00A2" w:rsidP="00BC00A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</w:t>
            </w:r>
          </w:p>
        </w:tc>
        <w:tc>
          <w:tcPr>
            <w:tcW w:w="1550" w:type="dxa"/>
          </w:tcPr>
          <w:p w14:paraId="6D5905BC" w14:textId="36D0A3DE" w:rsidR="00BC00A2" w:rsidRPr="00DB5FB8" w:rsidRDefault="00BC00A2" w:rsidP="00BC00A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Password</w:t>
            </w:r>
          </w:p>
        </w:tc>
      </w:tr>
      <w:tr w:rsidR="00BC00A2" w:rsidRPr="00613036" w14:paraId="54F4A7B2" w14:textId="77777777" w:rsidTr="00BC00A2">
        <w:tc>
          <w:tcPr>
            <w:tcW w:w="874" w:type="dxa"/>
          </w:tcPr>
          <w:p w14:paraId="6335F4A0" w14:textId="15C593F6" w:rsidR="00BC00A2" w:rsidRPr="00F14E4C" w:rsidRDefault="00BC00A2" w:rsidP="00BC00A2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101</w:t>
            </w:r>
          </w:p>
        </w:tc>
        <w:tc>
          <w:tcPr>
            <w:tcW w:w="1416" w:type="dxa"/>
          </w:tcPr>
          <w:p w14:paraId="27F68FDE" w14:textId="6A8BDCE0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Rupesh Dev Mand</w:t>
            </w:r>
          </w:p>
        </w:tc>
        <w:tc>
          <w:tcPr>
            <w:tcW w:w="1180" w:type="dxa"/>
          </w:tcPr>
          <w:p w14:paraId="38FA0726" w14:textId="2F4EB6AD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2968" w:type="dxa"/>
          </w:tcPr>
          <w:p w14:paraId="27FB7113" w14:textId="57650F61" w:rsidR="00BC00A2" w:rsidRDefault="001D3B1F" w:rsidP="00BC00A2">
            <w:pPr>
              <w:jc w:val="center"/>
              <w:rPr>
                <w:sz w:val="28"/>
                <w:szCs w:val="28"/>
              </w:rPr>
            </w:pPr>
            <w:hyperlink r:id="rId4" w:history="1">
              <w:r w:rsidR="00BC00A2" w:rsidRPr="009D79E2">
                <w:rPr>
                  <w:rStyle w:val="Hyperlink"/>
                  <w:sz w:val="28"/>
                  <w:szCs w:val="28"/>
                </w:rPr>
                <w:t>rupesh01@gmail.com</w:t>
              </w:r>
            </w:hyperlink>
          </w:p>
        </w:tc>
        <w:tc>
          <w:tcPr>
            <w:tcW w:w="1658" w:type="dxa"/>
          </w:tcPr>
          <w:p w14:paraId="6AF10BED" w14:textId="505F1C6F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6518734985</w:t>
            </w:r>
          </w:p>
        </w:tc>
        <w:tc>
          <w:tcPr>
            <w:tcW w:w="1550" w:type="dxa"/>
          </w:tcPr>
          <w:p w14:paraId="4F9CFF22" w14:textId="5E182643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abc1238jb</w:t>
            </w:r>
          </w:p>
        </w:tc>
      </w:tr>
      <w:tr w:rsidR="00BC00A2" w:rsidRPr="00613036" w14:paraId="29AA616F" w14:textId="77777777" w:rsidTr="00BC00A2">
        <w:tc>
          <w:tcPr>
            <w:tcW w:w="874" w:type="dxa"/>
          </w:tcPr>
          <w:p w14:paraId="48D24A87" w14:textId="3758E40C" w:rsidR="00BC00A2" w:rsidRPr="00F14E4C" w:rsidRDefault="00BC00A2" w:rsidP="00BC00A2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102</w:t>
            </w:r>
          </w:p>
        </w:tc>
        <w:tc>
          <w:tcPr>
            <w:tcW w:w="1416" w:type="dxa"/>
          </w:tcPr>
          <w:p w14:paraId="46820857" w14:textId="41834254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Jobin Radhe Rajagopal</w:t>
            </w:r>
          </w:p>
        </w:tc>
        <w:tc>
          <w:tcPr>
            <w:tcW w:w="1180" w:type="dxa"/>
          </w:tcPr>
          <w:p w14:paraId="0586CFA5" w14:textId="12A57796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2968" w:type="dxa"/>
          </w:tcPr>
          <w:p w14:paraId="4A064AF0" w14:textId="5B0BE25D" w:rsidR="00BC00A2" w:rsidRDefault="001D3B1F" w:rsidP="00BC00A2">
            <w:pPr>
              <w:jc w:val="center"/>
              <w:rPr>
                <w:sz w:val="28"/>
                <w:szCs w:val="28"/>
              </w:rPr>
            </w:pPr>
            <w:hyperlink r:id="rId5" w:history="1">
              <w:r w:rsidR="00BC00A2" w:rsidRPr="00B670BF">
                <w:rPr>
                  <w:rStyle w:val="Hyperlink"/>
                  <w:sz w:val="28"/>
                  <w:szCs w:val="28"/>
                </w:rPr>
                <w:t>jobin02@gmail.com</w:t>
              </w:r>
            </w:hyperlink>
          </w:p>
        </w:tc>
        <w:tc>
          <w:tcPr>
            <w:tcW w:w="1658" w:type="dxa"/>
          </w:tcPr>
          <w:p w14:paraId="1FD89ED9" w14:textId="5B232012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6128219987</w:t>
            </w:r>
          </w:p>
        </w:tc>
        <w:tc>
          <w:tcPr>
            <w:tcW w:w="1550" w:type="dxa"/>
          </w:tcPr>
          <w:p w14:paraId="0067D030" w14:textId="5FD5EC6A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#4&amp;hgyr0</w:t>
            </w:r>
          </w:p>
        </w:tc>
      </w:tr>
      <w:tr w:rsidR="00BC00A2" w:rsidRPr="00613036" w14:paraId="5EC688B4" w14:textId="77777777" w:rsidTr="00BC00A2">
        <w:tc>
          <w:tcPr>
            <w:tcW w:w="874" w:type="dxa"/>
          </w:tcPr>
          <w:p w14:paraId="0868A84F" w14:textId="2447D930" w:rsidR="00BC00A2" w:rsidRPr="00F14E4C" w:rsidRDefault="00BC00A2" w:rsidP="00BC00A2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103</w:t>
            </w:r>
          </w:p>
        </w:tc>
        <w:tc>
          <w:tcPr>
            <w:tcW w:w="1416" w:type="dxa"/>
          </w:tcPr>
          <w:p w14:paraId="320D9D6A" w14:textId="5C43F1D6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Kajal Malhotra</w:t>
            </w:r>
          </w:p>
        </w:tc>
        <w:tc>
          <w:tcPr>
            <w:tcW w:w="1180" w:type="dxa"/>
          </w:tcPr>
          <w:p w14:paraId="4F5CC69F" w14:textId="35A17E94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968" w:type="dxa"/>
          </w:tcPr>
          <w:p w14:paraId="4404298E" w14:textId="71F7F9BA" w:rsidR="00BC00A2" w:rsidRDefault="001D3B1F" w:rsidP="00BC00A2">
            <w:pPr>
              <w:jc w:val="center"/>
              <w:rPr>
                <w:sz w:val="28"/>
                <w:szCs w:val="28"/>
              </w:rPr>
            </w:pPr>
            <w:hyperlink r:id="rId6" w:history="1">
              <w:r w:rsidR="00BC00A2" w:rsidRPr="00B670BF">
                <w:rPr>
                  <w:rStyle w:val="Hyperlink"/>
                  <w:sz w:val="28"/>
                  <w:szCs w:val="28"/>
                </w:rPr>
                <w:t>kajal03@yahoo.com</w:t>
              </w:r>
            </w:hyperlink>
          </w:p>
        </w:tc>
        <w:tc>
          <w:tcPr>
            <w:tcW w:w="1658" w:type="dxa"/>
          </w:tcPr>
          <w:p w14:paraId="353C96CE" w14:textId="76E6BC38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6411017992</w:t>
            </w:r>
          </w:p>
        </w:tc>
        <w:tc>
          <w:tcPr>
            <w:tcW w:w="1550" w:type="dxa"/>
          </w:tcPr>
          <w:p w14:paraId="6996F1C9" w14:textId="18CDE8AF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*+451kui;</w:t>
            </w:r>
          </w:p>
        </w:tc>
      </w:tr>
      <w:tr w:rsidR="00BC00A2" w:rsidRPr="00613036" w14:paraId="2A77A68E" w14:textId="77777777" w:rsidTr="00BC00A2">
        <w:tc>
          <w:tcPr>
            <w:tcW w:w="874" w:type="dxa"/>
          </w:tcPr>
          <w:p w14:paraId="017755AF" w14:textId="4852CB0D" w:rsidR="00BC00A2" w:rsidRPr="00F14E4C" w:rsidRDefault="00BC00A2" w:rsidP="00BC00A2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104</w:t>
            </w:r>
          </w:p>
        </w:tc>
        <w:tc>
          <w:tcPr>
            <w:tcW w:w="1416" w:type="dxa"/>
          </w:tcPr>
          <w:p w14:paraId="5A1ECA74" w14:textId="1C35FAA9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Samir Kumar</w:t>
            </w:r>
          </w:p>
        </w:tc>
        <w:tc>
          <w:tcPr>
            <w:tcW w:w="1180" w:type="dxa"/>
          </w:tcPr>
          <w:p w14:paraId="6A49A09A" w14:textId="5DDDD845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2968" w:type="dxa"/>
          </w:tcPr>
          <w:p w14:paraId="0871D32E" w14:textId="51343CA5" w:rsidR="00BC00A2" w:rsidRDefault="001D3B1F" w:rsidP="00BC00A2">
            <w:pPr>
              <w:jc w:val="center"/>
              <w:rPr>
                <w:sz w:val="28"/>
                <w:szCs w:val="28"/>
              </w:rPr>
            </w:pPr>
            <w:hyperlink r:id="rId7" w:history="1">
              <w:r w:rsidR="00BC00A2" w:rsidRPr="009D79E2">
                <w:rPr>
                  <w:rStyle w:val="Hyperlink"/>
                  <w:sz w:val="28"/>
                  <w:szCs w:val="28"/>
                </w:rPr>
                <w:t>samir04@gmail.com</w:t>
              </w:r>
            </w:hyperlink>
          </w:p>
        </w:tc>
        <w:tc>
          <w:tcPr>
            <w:tcW w:w="1658" w:type="dxa"/>
          </w:tcPr>
          <w:p w14:paraId="25A31ECC" w14:textId="7ACE9A40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6218461723</w:t>
            </w:r>
          </w:p>
        </w:tc>
        <w:tc>
          <w:tcPr>
            <w:tcW w:w="1550" w:type="dxa"/>
          </w:tcPr>
          <w:p w14:paraId="426EA9DF" w14:textId="019E6BAC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Iunm890?</w:t>
            </w:r>
          </w:p>
        </w:tc>
      </w:tr>
      <w:tr w:rsidR="00BC00A2" w:rsidRPr="00613036" w14:paraId="3379A9AC" w14:textId="77777777" w:rsidTr="00BC00A2">
        <w:tc>
          <w:tcPr>
            <w:tcW w:w="874" w:type="dxa"/>
          </w:tcPr>
          <w:p w14:paraId="4B3D678F" w14:textId="28823C86" w:rsidR="00BC00A2" w:rsidRPr="00F14E4C" w:rsidRDefault="00BC00A2" w:rsidP="00BC00A2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105</w:t>
            </w:r>
          </w:p>
        </w:tc>
        <w:tc>
          <w:tcPr>
            <w:tcW w:w="1416" w:type="dxa"/>
          </w:tcPr>
          <w:p w14:paraId="0DBAA7DA" w14:textId="6E69FAA5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Upasana Pandit</w:t>
            </w:r>
          </w:p>
        </w:tc>
        <w:tc>
          <w:tcPr>
            <w:tcW w:w="1180" w:type="dxa"/>
          </w:tcPr>
          <w:p w14:paraId="4CC613F0" w14:textId="4A15EC23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968" w:type="dxa"/>
          </w:tcPr>
          <w:p w14:paraId="6E17676D" w14:textId="5C076B51" w:rsidR="00BC00A2" w:rsidRDefault="001D3B1F" w:rsidP="00BC00A2">
            <w:pPr>
              <w:jc w:val="center"/>
              <w:rPr>
                <w:sz w:val="28"/>
                <w:szCs w:val="28"/>
              </w:rPr>
            </w:pPr>
            <w:hyperlink r:id="rId8" w:history="1">
              <w:r w:rsidR="00BC00A2" w:rsidRPr="00B670BF">
                <w:rPr>
                  <w:rStyle w:val="Hyperlink"/>
                  <w:sz w:val="28"/>
                  <w:szCs w:val="28"/>
                </w:rPr>
                <w:t>upasana05@yahoo.com</w:t>
              </w:r>
            </w:hyperlink>
          </w:p>
        </w:tc>
        <w:tc>
          <w:tcPr>
            <w:tcW w:w="1658" w:type="dxa"/>
          </w:tcPr>
          <w:p w14:paraId="65F7AB70" w14:textId="0BB9185F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7979084959</w:t>
            </w:r>
          </w:p>
        </w:tc>
        <w:tc>
          <w:tcPr>
            <w:tcW w:w="1550" w:type="dxa"/>
          </w:tcPr>
          <w:p w14:paraId="5A34B7BD" w14:textId="6D8E0F09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@#tyh678</w:t>
            </w:r>
          </w:p>
        </w:tc>
      </w:tr>
      <w:tr w:rsidR="00BC00A2" w:rsidRPr="00613036" w14:paraId="5E6201AD" w14:textId="77777777" w:rsidTr="00BC00A2">
        <w:tc>
          <w:tcPr>
            <w:tcW w:w="874" w:type="dxa"/>
          </w:tcPr>
          <w:p w14:paraId="5D6F076B" w14:textId="2B84F570" w:rsidR="00BC00A2" w:rsidRPr="00F14E4C" w:rsidRDefault="00BC00A2" w:rsidP="00BC00A2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106</w:t>
            </w:r>
          </w:p>
        </w:tc>
        <w:tc>
          <w:tcPr>
            <w:tcW w:w="1416" w:type="dxa"/>
          </w:tcPr>
          <w:p w14:paraId="077C8F35" w14:textId="42BC751A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Kirti Choudhry</w:t>
            </w:r>
          </w:p>
        </w:tc>
        <w:tc>
          <w:tcPr>
            <w:tcW w:w="1180" w:type="dxa"/>
          </w:tcPr>
          <w:p w14:paraId="508E96FB" w14:textId="52E534BF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968" w:type="dxa"/>
          </w:tcPr>
          <w:p w14:paraId="5D14877F" w14:textId="23ACF96A" w:rsidR="00BC00A2" w:rsidRDefault="001D3B1F" w:rsidP="00BC00A2">
            <w:pPr>
              <w:jc w:val="center"/>
              <w:rPr>
                <w:sz w:val="28"/>
                <w:szCs w:val="28"/>
              </w:rPr>
            </w:pPr>
            <w:hyperlink r:id="rId9" w:history="1">
              <w:r w:rsidR="00BC00A2" w:rsidRPr="00B670BF">
                <w:rPr>
                  <w:rStyle w:val="Hyperlink"/>
                  <w:sz w:val="28"/>
                  <w:szCs w:val="28"/>
                </w:rPr>
                <w:t>kirti06@gmail.com</w:t>
              </w:r>
            </w:hyperlink>
          </w:p>
        </w:tc>
        <w:tc>
          <w:tcPr>
            <w:tcW w:w="1658" w:type="dxa"/>
          </w:tcPr>
          <w:p w14:paraId="0942F3E7" w14:textId="6334BF0B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6809670819</w:t>
            </w:r>
          </w:p>
        </w:tc>
        <w:tc>
          <w:tcPr>
            <w:tcW w:w="1550" w:type="dxa"/>
          </w:tcPr>
          <w:p w14:paraId="01A6283B" w14:textId="00F783FB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$%&amp;uijm8</w:t>
            </w:r>
          </w:p>
        </w:tc>
      </w:tr>
      <w:tr w:rsidR="00BC00A2" w:rsidRPr="00613036" w14:paraId="79A69217" w14:textId="77777777" w:rsidTr="00BC00A2">
        <w:tc>
          <w:tcPr>
            <w:tcW w:w="874" w:type="dxa"/>
          </w:tcPr>
          <w:p w14:paraId="70E7240F" w14:textId="643E54D2" w:rsidR="00BC00A2" w:rsidRPr="00F14E4C" w:rsidRDefault="00BC00A2" w:rsidP="00BC00A2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107</w:t>
            </w:r>
          </w:p>
        </w:tc>
        <w:tc>
          <w:tcPr>
            <w:tcW w:w="1416" w:type="dxa"/>
          </w:tcPr>
          <w:p w14:paraId="6E5F536D" w14:textId="26EF7476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Prabhat Sangha</w:t>
            </w:r>
          </w:p>
        </w:tc>
        <w:tc>
          <w:tcPr>
            <w:tcW w:w="1180" w:type="dxa"/>
          </w:tcPr>
          <w:p w14:paraId="5A105FBA" w14:textId="4B538F55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2968" w:type="dxa"/>
          </w:tcPr>
          <w:p w14:paraId="37481203" w14:textId="3DE91C11" w:rsidR="00BC00A2" w:rsidRDefault="001D3B1F" w:rsidP="00BC00A2">
            <w:pPr>
              <w:jc w:val="center"/>
              <w:rPr>
                <w:sz w:val="28"/>
                <w:szCs w:val="28"/>
              </w:rPr>
            </w:pPr>
            <w:hyperlink r:id="rId10" w:history="1">
              <w:r w:rsidR="00BC00A2" w:rsidRPr="00B670BF">
                <w:rPr>
                  <w:rStyle w:val="Hyperlink"/>
                  <w:sz w:val="28"/>
                  <w:szCs w:val="28"/>
                </w:rPr>
                <w:t>prabhat07@yahoo.com</w:t>
              </w:r>
            </w:hyperlink>
          </w:p>
        </w:tc>
        <w:tc>
          <w:tcPr>
            <w:tcW w:w="1658" w:type="dxa"/>
          </w:tcPr>
          <w:p w14:paraId="41354866" w14:textId="43EA9AB4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8917659281</w:t>
            </w:r>
          </w:p>
        </w:tc>
        <w:tc>
          <w:tcPr>
            <w:tcW w:w="1550" w:type="dxa"/>
          </w:tcPr>
          <w:p w14:paraId="6193AED2" w14:textId="50D9214A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()874jukm</w:t>
            </w:r>
          </w:p>
        </w:tc>
      </w:tr>
      <w:tr w:rsidR="00BC00A2" w:rsidRPr="00613036" w14:paraId="1FDDD744" w14:textId="77777777" w:rsidTr="00BC00A2">
        <w:tc>
          <w:tcPr>
            <w:tcW w:w="874" w:type="dxa"/>
          </w:tcPr>
          <w:p w14:paraId="31D03C00" w14:textId="47A5D67D" w:rsidR="00BC00A2" w:rsidRPr="00F14E4C" w:rsidRDefault="00BC00A2" w:rsidP="00BC00A2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108</w:t>
            </w:r>
          </w:p>
        </w:tc>
        <w:tc>
          <w:tcPr>
            <w:tcW w:w="1416" w:type="dxa"/>
          </w:tcPr>
          <w:p w14:paraId="1C9A925C" w14:textId="55252B26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Sheetal </w:t>
            </w:r>
            <w:proofErr w:type="spellStart"/>
            <w:r>
              <w:rPr>
                <w:sz w:val="28"/>
                <w:szCs w:val="28"/>
              </w:rPr>
              <w:t>Nayar</w:t>
            </w:r>
            <w:proofErr w:type="spellEnd"/>
          </w:p>
        </w:tc>
        <w:tc>
          <w:tcPr>
            <w:tcW w:w="1180" w:type="dxa"/>
          </w:tcPr>
          <w:p w14:paraId="70ED9C66" w14:textId="0DF52B2C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968" w:type="dxa"/>
          </w:tcPr>
          <w:p w14:paraId="106193D2" w14:textId="32E699BC" w:rsidR="00BC00A2" w:rsidRDefault="001D3B1F" w:rsidP="00BC00A2">
            <w:pPr>
              <w:jc w:val="center"/>
              <w:rPr>
                <w:sz w:val="28"/>
                <w:szCs w:val="28"/>
              </w:rPr>
            </w:pPr>
            <w:hyperlink r:id="rId11" w:history="1">
              <w:r w:rsidR="00BC00A2" w:rsidRPr="00B670BF">
                <w:rPr>
                  <w:rStyle w:val="Hyperlink"/>
                  <w:sz w:val="28"/>
                  <w:szCs w:val="28"/>
                </w:rPr>
                <w:t>sheetal08@gmail.com</w:t>
              </w:r>
            </w:hyperlink>
          </w:p>
        </w:tc>
        <w:tc>
          <w:tcPr>
            <w:tcW w:w="1658" w:type="dxa"/>
          </w:tcPr>
          <w:p w14:paraId="6695F21C" w14:textId="0F7417E0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6127982334</w:t>
            </w:r>
          </w:p>
        </w:tc>
        <w:tc>
          <w:tcPr>
            <w:tcW w:w="1550" w:type="dxa"/>
          </w:tcPr>
          <w:p w14:paraId="46575828" w14:textId="0CDCE4D6" w:rsidR="00BC00A2" w:rsidRPr="00613036" w:rsidRDefault="00BC00A2" w:rsidP="00BC0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=%^hgbt54</w:t>
            </w:r>
          </w:p>
        </w:tc>
      </w:tr>
    </w:tbl>
    <w:p w14:paraId="17484BBA" w14:textId="7463F86B" w:rsidR="00613036" w:rsidRDefault="00613036"/>
    <w:p w14:paraId="3D0CF141" w14:textId="77777777" w:rsidR="001C6063" w:rsidRDefault="001C60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114"/>
        <w:gridCol w:w="1536"/>
        <w:gridCol w:w="1613"/>
        <w:gridCol w:w="1194"/>
        <w:gridCol w:w="1237"/>
        <w:gridCol w:w="1268"/>
        <w:gridCol w:w="1293"/>
      </w:tblGrid>
      <w:tr w:rsidR="00907C19" w14:paraId="7CD991EC" w14:textId="200815D4" w:rsidTr="00907C19">
        <w:tc>
          <w:tcPr>
            <w:tcW w:w="1201" w:type="dxa"/>
          </w:tcPr>
          <w:p w14:paraId="072AD0BB" w14:textId="7744621B" w:rsidR="00907C19" w:rsidRPr="00F14E4C" w:rsidRDefault="00907C19" w:rsidP="00D2238B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 w:rsidRPr="00F14E4C">
              <w:rPr>
                <w:b/>
                <w:bCs/>
                <w:color w:val="C00000"/>
                <w:sz w:val="28"/>
                <w:szCs w:val="28"/>
              </w:rPr>
              <w:t>Rid</w:t>
            </w:r>
          </w:p>
        </w:tc>
        <w:tc>
          <w:tcPr>
            <w:tcW w:w="1114" w:type="dxa"/>
          </w:tcPr>
          <w:p w14:paraId="10965314" w14:textId="05527529" w:rsidR="00907C19" w:rsidRPr="00D2238B" w:rsidRDefault="00907C19" w:rsidP="00D2238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1536" w:type="dxa"/>
          </w:tcPr>
          <w:p w14:paraId="71FDE221" w14:textId="5EF858D9" w:rsidR="00907C19" w:rsidRPr="00D2238B" w:rsidRDefault="00907C19" w:rsidP="00D223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pickup</w:t>
            </w:r>
          </w:p>
        </w:tc>
        <w:tc>
          <w:tcPr>
            <w:tcW w:w="1613" w:type="dxa"/>
          </w:tcPr>
          <w:p w14:paraId="33D91136" w14:textId="27A2ABE1" w:rsidR="00907C19" w:rsidRPr="00D2238B" w:rsidRDefault="00907C19" w:rsidP="00D223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drop-off</w:t>
            </w:r>
          </w:p>
        </w:tc>
        <w:tc>
          <w:tcPr>
            <w:tcW w:w="1194" w:type="dxa"/>
          </w:tcPr>
          <w:p w14:paraId="29761CF6" w14:textId="0825A82C" w:rsidR="00907C19" w:rsidRPr="00D2238B" w:rsidRDefault="00907C19" w:rsidP="00D223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237" w:type="dxa"/>
          </w:tcPr>
          <w:p w14:paraId="3341C2C3" w14:textId="2915B20C" w:rsidR="00907C19" w:rsidRPr="00D2238B" w:rsidRDefault="00907C19" w:rsidP="00D223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1268" w:type="dxa"/>
          </w:tcPr>
          <w:p w14:paraId="75A64CA1" w14:textId="3F49E82D" w:rsidR="00907C19" w:rsidRDefault="00907C19" w:rsidP="00D223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Distance</w:t>
            </w:r>
          </w:p>
        </w:tc>
        <w:tc>
          <w:tcPr>
            <w:tcW w:w="1293" w:type="dxa"/>
          </w:tcPr>
          <w:p w14:paraId="713A21CE" w14:textId="3C953AD0" w:rsidR="00907C19" w:rsidRPr="002F2708" w:rsidRDefault="00907C19" w:rsidP="00D2238B">
            <w:pPr>
              <w:jc w:val="center"/>
              <w:rPr>
                <w:b/>
                <w:bCs/>
                <w:sz w:val="28"/>
                <w:szCs w:val="28"/>
              </w:rPr>
            </w:pPr>
            <w:ins w:id="0" w:author="Pranav Jindal" w:date="2021-11-16T10:02:00Z">
              <w:r w:rsidRPr="002F2708">
                <w:rPr>
                  <w:b/>
                  <w:bCs/>
                  <w:sz w:val="28"/>
                  <w:szCs w:val="28"/>
                </w:rPr>
                <w:t>Driver_id</w:t>
              </w:r>
            </w:ins>
          </w:p>
        </w:tc>
      </w:tr>
      <w:tr w:rsidR="00907C19" w14:paraId="7C1452B3" w14:textId="5E2FDA17" w:rsidTr="00907C19">
        <w:tc>
          <w:tcPr>
            <w:tcW w:w="1201" w:type="dxa"/>
          </w:tcPr>
          <w:p w14:paraId="41BFF7D5" w14:textId="182E8DBC" w:rsidR="00907C19" w:rsidRPr="00F14E4C" w:rsidRDefault="00907C19" w:rsidP="00907C19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R101</w:t>
            </w:r>
          </w:p>
        </w:tc>
        <w:tc>
          <w:tcPr>
            <w:tcW w:w="1114" w:type="dxa"/>
          </w:tcPr>
          <w:p w14:paraId="7C936BD6" w14:textId="28C22624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536" w:type="dxa"/>
          </w:tcPr>
          <w:p w14:paraId="3E9CD931" w14:textId="46D68852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Nabha</w:t>
            </w:r>
          </w:p>
        </w:tc>
        <w:tc>
          <w:tcPr>
            <w:tcW w:w="1613" w:type="dxa"/>
          </w:tcPr>
          <w:p w14:paraId="22450EBC" w14:textId="0B853B20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Patiala</w:t>
            </w:r>
          </w:p>
        </w:tc>
        <w:tc>
          <w:tcPr>
            <w:tcW w:w="1194" w:type="dxa"/>
          </w:tcPr>
          <w:p w14:paraId="4E530548" w14:textId="5FA9FB41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12-04-2021</w:t>
            </w:r>
          </w:p>
        </w:tc>
        <w:tc>
          <w:tcPr>
            <w:tcW w:w="1237" w:type="dxa"/>
          </w:tcPr>
          <w:p w14:paraId="61FE83D4" w14:textId="4FF7B2DE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13:25</w:t>
            </w:r>
          </w:p>
        </w:tc>
        <w:tc>
          <w:tcPr>
            <w:tcW w:w="1268" w:type="dxa"/>
          </w:tcPr>
          <w:p w14:paraId="50968C23" w14:textId="52A3D33B" w:rsidR="00907C19" w:rsidRDefault="00907C19" w:rsidP="00907C19">
            <w:pPr>
              <w:jc w:val="center"/>
              <w:rPr>
                <w:sz w:val="28"/>
                <w:szCs w:val="28"/>
              </w:rPr>
            </w:pPr>
            <w:r w:rsidRPr="66C74EF0">
              <w:rPr>
                <w:sz w:val="28"/>
                <w:szCs w:val="28"/>
              </w:rPr>
              <w:t>30</w:t>
            </w:r>
          </w:p>
        </w:tc>
        <w:tc>
          <w:tcPr>
            <w:tcW w:w="1293" w:type="dxa"/>
          </w:tcPr>
          <w:p w14:paraId="6CCE80BD" w14:textId="6FE3362A" w:rsidR="00907C19" w:rsidRPr="002F2708" w:rsidRDefault="00907C19" w:rsidP="00907C19">
            <w:pPr>
              <w:jc w:val="center"/>
              <w:rPr>
                <w:sz w:val="28"/>
                <w:szCs w:val="28"/>
              </w:rPr>
            </w:pPr>
            <w:ins w:id="1" w:author="Pranav Jindal" w:date="2021-11-16T10:02:00Z">
              <w:r w:rsidRPr="002F2708">
                <w:rPr>
                  <w:sz w:val="28"/>
                  <w:szCs w:val="28"/>
                </w:rPr>
                <w:t>D101</w:t>
              </w:r>
            </w:ins>
          </w:p>
        </w:tc>
      </w:tr>
      <w:tr w:rsidR="00907C19" w14:paraId="76492013" w14:textId="492DD170" w:rsidTr="00907C19">
        <w:tc>
          <w:tcPr>
            <w:tcW w:w="1201" w:type="dxa"/>
          </w:tcPr>
          <w:p w14:paraId="32B59271" w14:textId="74D8E9AC" w:rsidR="00907C19" w:rsidRPr="00F14E4C" w:rsidRDefault="00907C19" w:rsidP="00907C19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R102</w:t>
            </w:r>
          </w:p>
        </w:tc>
        <w:tc>
          <w:tcPr>
            <w:tcW w:w="1114" w:type="dxa"/>
          </w:tcPr>
          <w:p w14:paraId="7ABFC4CD" w14:textId="627D8A94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1536" w:type="dxa"/>
          </w:tcPr>
          <w:p w14:paraId="29EDDED1" w14:textId="7B14BBB0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Pune</w:t>
            </w:r>
          </w:p>
        </w:tc>
        <w:tc>
          <w:tcPr>
            <w:tcW w:w="1613" w:type="dxa"/>
          </w:tcPr>
          <w:p w14:paraId="2589B299" w14:textId="43F6C975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 Mumbai</w:t>
            </w:r>
          </w:p>
        </w:tc>
        <w:tc>
          <w:tcPr>
            <w:tcW w:w="1194" w:type="dxa"/>
          </w:tcPr>
          <w:p w14:paraId="2E9553AD" w14:textId="02DE74F8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21-04-2021</w:t>
            </w:r>
          </w:p>
        </w:tc>
        <w:tc>
          <w:tcPr>
            <w:tcW w:w="1237" w:type="dxa"/>
          </w:tcPr>
          <w:p w14:paraId="31B7E140" w14:textId="72C2E4F0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11:40</w:t>
            </w:r>
          </w:p>
        </w:tc>
        <w:tc>
          <w:tcPr>
            <w:tcW w:w="1268" w:type="dxa"/>
          </w:tcPr>
          <w:p w14:paraId="02897E18" w14:textId="2DE0BD89" w:rsidR="00907C19" w:rsidRDefault="00907C19" w:rsidP="00907C19">
            <w:pPr>
              <w:jc w:val="center"/>
              <w:rPr>
                <w:sz w:val="28"/>
                <w:szCs w:val="28"/>
              </w:rPr>
            </w:pPr>
            <w:r w:rsidRPr="66C74EF0">
              <w:rPr>
                <w:sz w:val="28"/>
                <w:szCs w:val="28"/>
              </w:rPr>
              <w:t>126</w:t>
            </w:r>
          </w:p>
        </w:tc>
        <w:tc>
          <w:tcPr>
            <w:tcW w:w="1293" w:type="dxa"/>
          </w:tcPr>
          <w:p w14:paraId="7DC89C69" w14:textId="7AA1DDD8" w:rsidR="00907C19" w:rsidRPr="002F2708" w:rsidRDefault="00907C19" w:rsidP="00907C19">
            <w:pPr>
              <w:jc w:val="center"/>
              <w:rPr>
                <w:sz w:val="28"/>
                <w:szCs w:val="28"/>
              </w:rPr>
            </w:pPr>
            <w:ins w:id="2" w:author="Pranav Jindal" w:date="2021-11-16T10:02:00Z">
              <w:r w:rsidRPr="002F2708">
                <w:rPr>
                  <w:sz w:val="28"/>
                  <w:szCs w:val="28"/>
                </w:rPr>
                <w:t>D102</w:t>
              </w:r>
            </w:ins>
          </w:p>
        </w:tc>
      </w:tr>
      <w:tr w:rsidR="00907C19" w14:paraId="34CAABBB" w14:textId="14256979" w:rsidTr="00907C19">
        <w:tc>
          <w:tcPr>
            <w:tcW w:w="1201" w:type="dxa"/>
          </w:tcPr>
          <w:p w14:paraId="6E607235" w14:textId="230C0DC4" w:rsidR="00907C19" w:rsidRPr="00F14E4C" w:rsidRDefault="00907C19" w:rsidP="00907C19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R103</w:t>
            </w:r>
          </w:p>
        </w:tc>
        <w:tc>
          <w:tcPr>
            <w:tcW w:w="1114" w:type="dxa"/>
          </w:tcPr>
          <w:p w14:paraId="050A5E75" w14:textId="6CEFF0B9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1536" w:type="dxa"/>
          </w:tcPr>
          <w:p w14:paraId="79D66413" w14:textId="24F94B2B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 Noida</w:t>
            </w:r>
          </w:p>
        </w:tc>
        <w:tc>
          <w:tcPr>
            <w:tcW w:w="1613" w:type="dxa"/>
          </w:tcPr>
          <w:p w14:paraId="30CA283C" w14:textId="3D2C0C52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Delhi</w:t>
            </w:r>
          </w:p>
        </w:tc>
        <w:tc>
          <w:tcPr>
            <w:tcW w:w="1194" w:type="dxa"/>
          </w:tcPr>
          <w:p w14:paraId="56765F09" w14:textId="12B43019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09-05-2021</w:t>
            </w:r>
          </w:p>
        </w:tc>
        <w:tc>
          <w:tcPr>
            <w:tcW w:w="1237" w:type="dxa"/>
          </w:tcPr>
          <w:p w14:paraId="1628C2ED" w14:textId="7D982277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18:30</w:t>
            </w:r>
          </w:p>
        </w:tc>
        <w:tc>
          <w:tcPr>
            <w:tcW w:w="1268" w:type="dxa"/>
          </w:tcPr>
          <w:p w14:paraId="5DD4733E" w14:textId="1B1F63D5" w:rsidR="00907C19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 KM</w:t>
            </w:r>
          </w:p>
        </w:tc>
        <w:tc>
          <w:tcPr>
            <w:tcW w:w="1293" w:type="dxa"/>
          </w:tcPr>
          <w:p w14:paraId="7A4C0E36" w14:textId="2EC89996" w:rsidR="00907C19" w:rsidRPr="002F2708" w:rsidRDefault="00907C19" w:rsidP="00907C19">
            <w:pPr>
              <w:jc w:val="center"/>
              <w:rPr>
                <w:sz w:val="28"/>
                <w:szCs w:val="28"/>
              </w:rPr>
            </w:pPr>
            <w:ins w:id="3" w:author="Pranav Jindal" w:date="2021-11-16T10:02:00Z">
              <w:r w:rsidRPr="002F2708">
                <w:rPr>
                  <w:sz w:val="28"/>
                  <w:szCs w:val="28"/>
                </w:rPr>
                <w:t>D105</w:t>
              </w:r>
            </w:ins>
          </w:p>
        </w:tc>
      </w:tr>
      <w:tr w:rsidR="00907C19" w14:paraId="1F5CD55B" w14:textId="52CA23DA" w:rsidTr="00907C19">
        <w:tc>
          <w:tcPr>
            <w:tcW w:w="1201" w:type="dxa"/>
          </w:tcPr>
          <w:p w14:paraId="5E2AF029" w14:textId="379C6633" w:rsidR="00907C19" w:rsidRPr="00F14E4C" w:rsidRDefault="00907C19" w:rsidP="00907C19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R104</w:t>
            </w:r>
          </w:p>
        </w:tc>
        <w:tc>
          <w:tcPr>
            <w:tcW w:w="1114" w:type="dxa"/>
          </w:tcPr>
          <w:p w14:paraId="304C3CD2" w14:textId="75A82E9A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536" w:type="dxa"/>
          </w:tcPr>
          <w:p w14:paraId="77C61BA7" w14:textId="33595AB5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Gurgaon</w:t>
            </w:r>
          </w:p>
        </w:tc>
        <w:tc>
          <w:tcPr>
            <w:tcW w:w="1613" w:type="dxa"/>
          </w:tcPr>
          <w:p w14:paraId="061FCDEF" w14:textId="785B453D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Delhi</w:t>
            </w:r>
          </w:p>
        </w:tc>
        <w:tc>
          <w:tcPr>
            <w:tcW w:w="1194" w:type="dxa"/>
          </w:tcPr>
          <w:p w14:paraId="0D2BEB78" w14:textId="7D0665B1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10-05-2021</w:t>
            </w:r>
          </w:p>
        </w:tc>
        <w:tc>
          <w:tcPr>
            <w:tcW w:w="1237" w:type="dxa"/>
          </w:tcPr>
          <w:p w14:paraId="68F5236C" w14:textId="4DA14CD2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09:55</w:t>
            </w:r>
          </w:p>
        </w:tc>
        <w:tc>
          <w:tcPr>
            <w:tcW w:w="1268" w:type="dxa"/>
          </w:tcPr>
          <w:p w14:paraId="0DD41938" w14:textId="356AB090" w:rsidR="00907C19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KM</w:t>
            </w:r>
          </w:p>
        </w:tc>
        <w:tc>
          <w:tcPr>
            <w:tcW w:w="1293" w:type="dxa"/>
          </w:tcPr>
          <w:p w14:paraId="2FCE5450" w14:textId="60B8DB8B" w:rsidR="00907C19" w:rsidRPr="002F2708" w:rsidRDefault="00907C19" w:rsidP="00907C19">
            <w:pPr>
              <w:jc w:val="center"/>
              <w:rPr>
                <w:sz w:val="28"/>
                <w:szCs w:val="28"/>
              </w:rPr>
            </w:pPr>
            <w:ins w:id="4" w:author="Pranav Jindal" w:date="2021-11-16T10:02:00Z">
              <w:r w:rsidRPr="002F2708">
                <w:rPr>
                  <w:sz w:val="28"/>
                  <w:szCs w:val="28"/>
                </w:rPr>
                <w:t>D104</w:t>
              </w:r>
            </w:ins>
          </w:p>
        </w:tc>
      </w:tr>
      <w:tr w:rsidR="00907C19" w14:paraId="65B5A220" w14:textId="19854D0B" w:rsidTr="00907C19">
        <w:tc>
          <w:tcPr>
            <w:tcW w:w="1201" w:type="dxa"/>
          </w:tcPr>
          <w:p w14:paraId="4771C5D8" w14:textId="1047938A" w:rsidR="00907C19" w:rsidRPr="00F14E4C" w:rsidRDefault="00907C19" w:rsidP="00907C19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R105</w:t>
            </w:r>
          </w:p>
        </w:tc>
        <w:tc>
          <w:tcPr>
            <w:tcW w:w="1114" w:type="dxa"/>
          </w:tcPr>
          <w:p w14:paraId="72BFDBBD" w14:textId="2ED4B2EE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1536" w:type="dxa"/>
          </w:tcPr>
          <w:p w14:paraId="455DCD8F" w14:textId="526E97B8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Patiala</w:t>
            </w:r>
          </w:p>
        </w:tc>
        <w:tc>
          <w:tcPr>
            <w:tcW w:w="1613" w:type="dxa"/>
          </w:tcPr>
          <w:p w14:paraId="3AA3B001" w14:textId="0A65EF4B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Rajpura</w:t>
            </w:r>
          </w:p>
        </w:tc>
        <w:tc>
          <w:tcPr>
            <w:tcW w:w="1194" w:type="dxa"/>
          </w:tcPr>
          <w:p w14:paraId="34A3F406" w14:textId="5DFD1EE0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11-05-2021</w:t>
            </w:r>
          </w:p>
        </w:tc>
        <w:tc>
          <w:tcPr>
            <w:tcW w:w="1237" w:type="dxa"/>
          </w:tcPr>
          <w:p w14:paraId="10D565F8" w14:textId="4BA9F376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19:00</w:t>
            </w:r>
          </w:p>
        </w:tc>
        <w:tc>
          <w:tcPr>
            <w:tcW w:w="1268" w:type="dxa"/>
          </w:tcPr>
          <w:p w14:paraId="2C1407C6" w14:textId="7D545B91" w:rsidR="00907C19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 KM</w:t>
            </w:r>
          </w:p>
        </w:tc>
        <w:tc>
          <w:tcPr>
            <w:tcW w:w="1293" w:type="dxa"/>
          </w:tcPr>
          <w:p w14:paraId="29E95984" w14:textId="2ECB4B59" w:rsidR="00907C19" w:rsidRPr="002F2708" w:rsidRDefault="00907C19" w:rsidP="00907C19">
            <w:pPr>
              <w:jc w:val="center"/>
              <w:rPr>
                <w:sz w:val="28"/>
                <w:szCs w:val="28"/>
              </w:rPr>
            </w:pPr>
            <w:ins w:id="5" w:author="Pranav Jindal" w:date="2021-11-16T10:02:00Z">
              <w:r w:rsidRPr="002F2708">
                <w:rPr>
                  <w:sz w:val="28"/>
                  <w:szCs w:val="28"/>
                </w:rPr>
                <w:t>D101</w:t>
              </w:r>
            </w:ins>
          </w:p>
        </w:tc>
      </w:tr>
      <w:tr w:rsidR="00907C19" w14:paraId="6ACF3A4F" w14:textId="781BF178" w:rsidTr="00907C19">
        <w:tc>
          <w:tcPr>
            <w:tcW w:w="1201" w:type="dxa"/>
          </w:tcPr>
          <w:p w14:paraId="041986F6" w14:textId="5E59BEA3" w:rsidR="00907C19" w:rsidRPr="00F14E4C" w:rsidRDefault="00907C19" w:rsidP="00907C19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R106</w:t>
            </w:r>
          </w:p>
        </w:tc>
        <w:tc>
          <w:tcPr>
            <w:tcW w:w="1114" w:type="dxa"/>
          </w:tcPr>
          <w:p w14:paraId="625B3CF8" w14:textId="33977436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1536" w:type="dxa"/>
          </w:tcPr>
          <w:p w14:paraId="613ED95F" w14:textId="5A194E7C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Panchkula</w:t>
            </w:r>
          </w:p>
        </w:tc>
        <w:tc>
          <w:tcPr>
            <w:tcW w:w="1613" w:type="dxa"/>
          </w:tcPr>
          <w:p w14:paraId="43260533" w14:textId="5345DF08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Chandigarh</w:t>
            </w:r>
          </w:p>
        </w:tc>
        <w:tc>
          <w:tcPr>
            <w:tcW w:w="1194" w:type="dxa"/>
          </w:tcPr>
          <w:p w14:paraId="24A260C0" w14:textId="3AFBE99F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12-05-2021</w:t>
            </w:r>
          </w:p>
        </w:tc>
        <w:tc>
          <w:tcPr>
            <w:tcW w:w="1237" w:type="dxa"/>
          </w:tcPr>
          <w:p w14:paraId="04667CD2" w14:textId="764A82CA" w:rsidR="00907C19" w:rsidRPr="00D2238B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14:15</w:t>
            </w:r>
          </w:p>
        </w:tc>
        <w:tc>
          <w:tcPr>
            <w:tcW w:w="1268" w:type="dxa"/>
          </w:tcPr>
          <w:p w14:paraId="6453C8DC" w14:textId="1796097B" w:rsidR="00907C19" w:rsidRDefault="00907C19" w:rsidP="00907C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KM</w:t>
            </w:r>
          </w:p>
        </w:tc>
        <w:tc>
          <w:tcPr>
            <w:tcW w:w="1293" w:type="dxa"/>
          </w:tcPr>
          <w:p w14:paraId="630B8499" w14:textId="481665BB" w:rsidR="00907C19" w:rsidRPr="002F2708" w:rsidRDefault="00907C19" w:rsidP="00907C19">
            <w:pPr>
              <w:jc w:val="center"/>
              <w:rPr>
                <w:sz w:val="28"/>
                <w:szCs w:val="28"/>
              </w:rPr>
            </w:pPr>
            <w:ins w:id="6" w:author="Pranav Jindal" w:date="2021-11-16T10:02:00Z">
              <w:r w:rsidRPr="002F2708">
                <w:rPr>
                  <w:sz w:val="28"/>
                  <w:szCs w:val="28"/>
                </w:rPr>
                <w:t>D103</w:t>
              </w:r>
            </w:ins>
          </w:p>
        </w:tc>
      </w:tr>
    </w:tbl>
    <w:p w14:paraId="1FBED97C" w14:textId="77AA1E6B" w:rsidR="00BE5D95" w:rsidRDefault="00BE5D95"/>
    <w:p w14:paraId="059452F2" w14:textId="38EB530C" w:rsidR="002A53CE" w:rsidRDefault="002A53CE">
      <w:r>
        <w:t>Preetinder’s pickup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114"/>
        <w:gridCol w:w="1536"/>
        <w:gridCol w:w="1613"/>
        <w:gridCol w:w="1194"/>
        <w:gridCol w:w="1237"/>
        <w:gridCol w:w="1268"/>
        <w:gridCol w:w="1293"/>
      </w:tblGrid>
      <w:tr w:rsidR="00644BA2" w:rsidRPr="002F2708" w14:paraId="4A4DCAB7" w14:textId="77777777" w:rsidTr="00E8613C">
        <w:tc>
          <w:tcPr>
            <w:tcW w:w="1201" w:type="dxa"/>
          </w:tcPr>
          <w:p w14:paraId="46CBE939" w14:textId="77777777" w:rsidR="00644BA2" w:rsidRPr="00F14E4C" w:rsidRDefault="00644BA2" w:rsidP="00E8613C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 w:rsidRPr="00F14E4C">
              <w:rPr>
                <w:b/>
                <w:bCs/>
                <w:color w:val="C00000"/>
                <w:sz w:val="28"/>
                <w:szCs w:val="28"/>
              </w:rPr>
              <w:t>Rid</w:t>
            </w:r>
          </w:p>
        </w:tc>
        <w:tc>
          <w:tcPr>
            <w:tcW w:w="1114" w:type="dxa"/>
          </w:tcPr>
          <w:p w14:paraId="17BF178F" w14:textId="77777777" w:rsidR="00644BA2" w:rsidRPr="00D2238B" w:rsidRDefault="00644BA2" w:rsidP="00E8613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1536" w:type="dxa"/>
          </w:tcPr>
          <w:p w14:paraId="18F7995A" w14:textId="77777777" w:rsidR="00644BA2" w:rsidRPr="00D2238B" w:rsidRDefault="00644BA2" w:rsidP="00E8613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pickup</w:t>
            </w:r>
          </w:p>
        </w:tc>
        <w:tc>
          <w:tcPr>
            <w:tcW w:w="1613" w:type="dxa"/>
          </w:tcPr>
          <w:p w14:paraId="6DC2C159" w14:textId="77777777" w:rsidR="00644BA2" w:rsidRPr="00D2238B" w:rsidRDefault="00644BA2" w:rsidP="00E8613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drop-off</w:t>
            </w:r>
          </w:p>
        </w:tc>
        <w:tc>
          <w:tcPr>
            <w:tcW w:w="1194" w:type="dxa"/>
          </w:tcPr>
          <w:p w14:paraId="63806140" w14:textId="77777777" w:rsidR="00644BA2" w:rsidRPr="00D2238B" w:rsidRDefault="00644BA2" w:rsidP="00E8613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237" w:type="dxa"/>
          </w:tcPr>
          <w:p w14:paraId="4F1FC012" w14:textId="77777777" w:rsidR="00644BA2" w:rsidRPr="00D2238B" w:rsidRDefault="00644BA2" w:rsidP="00E8613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1268" w:type="dxa"/>
          </w:tcPr>
          <w:p w14:paraId="10185AFE" w14:textId="77777777" w:rsidR="00644BA2" w:rsidRDefault="00644BA2" w:rsidP="00E8613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Distance</w:t>
            </w:r>
          </w:p>
        </w:tc>
        <w:tc>
          <w:tcPr>
            <w:tcW w:w="1293" w:type="dxa"/>
          </w:tcPr>
          <w:p w14:paraId="11677DB2" w14:textId="77777777" w:rsidR="00644BA2" w:rsidRPr="002F2708" w:rsidRDefault="00644BA2" w:rsidP="00E8613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ins w:id="7" w:author="Pranav Jindal" w:date="2021-11-16T10:02:00Z">
              <w:r w:rsidRPr="002F2708">
                <w:rPr>
                  <w:b/>
                  <w:bCs/>
                  <w:sz w:val="28"/>
                  <w:szCs w:val="28"/>
                </w:rPr>
                <w:t>Driver_id</w:t>
              </w:r>
            </w:ins>
            <w:proofErr w:type="spellEnd"/>
          </w:p>
        </w:tc>
      </w:tr>
      <w:tr w:rsidR="00644BA2" w:rsidRPr="002F2708" w14:paraId="6280F438" w14:textId="77777777" w:rsidTr="00E8613C">
        <w:tc>
          <w:tcPr>
            <w:tcW w:w="1201" w:type="dxa"/>
          </w:tcPr>
          <w:p w14:paraId="25669909" w14:textId="77777777" w:rsidR="00644BA2" w:rsidRPr="00F14E4C" w:rsidRDefault="00644BA2" w:rsidP="00E8613C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R101</w:t>
            </w:r>
          </w:p>
        </w:tc>
        <w:tc>
          <w:tcPr>
            <w:tcW w:w="1114" w:type="dxa"/>
          </w:tcPr>
          <w:p w14:paraId="6C09BDD7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536" w:type="dxa"/>
          </w:tcPr>
          <w:p w14:paraId="4CC4DD90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Nabha</w:t>
            </w:r>
          </w:p>
        </w:tc>
        <w:tc>
          <w:tcPr>
            <w:tcW w:w="1613" w:type="dxa"/>
          </w:tcPr>
          <w:p w14:paraId="3774ABEA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Patiala</w:t>
            </w:r>
          </w:p>
        </w:tc>
        <w:tc>
          <w:tcPr>
            <w:tcW w:w="1194" w:type="dxa"/>
          </w:tcPr>
          <w:p w14:paraId="11F3F83E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12-04-2021</w:t>
            </w:r>
          </w:p>
        </w:tc>
        <w:tc>
          <w:tcPr>
            <w:tcW w:w="1237" w:type="dxa"/>
          </w:tcPr>
          <w:p w14:paraId="578719E5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13:25</w:t>
            </w:r>
          </w:p>
        </w:tc>
        <w:tc>
          <w:tcPr>
            <w:tcW w:w="1268" w:type="dxa"/>
          </w:tcPr>
          <w:p w14:paraId="74F948F2" w14:textId="77777777" w:rsidR="00644BA2" w:rsidRDefault="00644BA2" w:rsidP="00E8613C">
            <w:pPr>
              <w:jc w:val="center"/>
              <w:rPr>
                <w:sz w:val="28"/>
                <w:szCs w:val="28"/>
              </w:rPr>
            </w:pPr>
            <w:r w:rsidRPr="66C74EF0">
              <w:rPr>
                <w:sz w:val="28"/>
                <w:szCs w:val="28"/>
              </w:rPr>
              <w:t>30</w:t>
            </w:r>
          </w:p>
        </w:tc>
        <w:tc>
          <w:tcPr>
            <w:tcW w:w="1293" w:type="dxa"/>
          </w:tcPr>
          <w:p w14:paraId="1A705531" w14:textId="77777777" w:rsidR="00644BA2" w:rsidRPr="002F2708" w:rsidRDefault="00644BA2" w:rsidP="00E8613C">
            <w:pPr>
              <w:jc w:val="center"/>
              <w:rPr>
                <w:sz w:val="28"/>
                <w:szCs w:val="28"/>
              </w:rPr>
            </w:pPr>
            <w:ins w:id="8" w:author="Pranav Jindal" w:date="2021-11-16T10:02:00Z">
              <w:r w:rsidRPr="002F2708">
                <w:rPr>
                  <w:sz w:val="28"/>
                  <w:szCs w:val="28"/>
                </w:rPr>
                <w:t>D101</w:t>
              </w:r>
            </w:ins>
          </w:p>
        </w:tc>
      </w:tr>
      <w:tr w:rsidR="00644BA2" w:rsidRPr="002F2708" w14:paraId="6198AD4F" w14:textId="77777777" w:rsidTr="00E8613C">
        <w:tc>
          <w:tcPr>
            <w:tcW w:w="1201" w:type="dxa"/>
          </w:tcPr>
          <w:p w14:paraId="0825E3C3" w14:textId="77777777" w:rsidR="00644BA2" w:rsidRPr="00F14E4C" w:rsidRDefault="00644BA2" w:rsidP="00E8613C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R102</w:t>
            </w:r>
          </w:p>
        </w:tc>
        <w:tc>
          <w:tcPr>
            <w:tcW w:w="1114" w:type="dxa"/>
          </w:tcPr>
          <w:p w14:paraId="309F5408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1536" w:type="dxa"/>
          </w:tcPr>
          <w:p w14:paraId="6B67867A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Pune</w:t>
            </w:r>
          </w:p>
        </w:tc>
        <w:tc>
          <w:tcPr>
            <w:tcW w:w="1613" w:type="dxa"/>
          </w:tcPr>
          <w:p w14:paraId="7D9EF2C6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 Mumbai</w:t>
            </w:r>
          </w:p>
        </w:tc>
        <w:tc>
          <w:tcPr>
            <w:tcW w:w="1194" w:type="dxa"/>
          </w:tcPr>
          <w:p w14:paraId="55D48AE4" w14:textId="45F3A688" w:rsidR="00644BA2" w:rsidRPr="00D2238B" w:rsidRDefault="002154DD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644BA2">
              <w:rPr>
                <w:sz w:val="28"/>
                <w:szCs w:val="28"/>
              </w:rPr>
              <w:t>-04-2021</w:t>
            </w:r>
          </w:p>
        </w:tc>
        <w:tc>
          <w:tcPr>
            <w:tcW w:w="1237" w:type="dxa"/>
          </w:tcPr>
          <w:p w14:paraId="55E13B7F" w14:textId="0DD66FE4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35DE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:</w:t>
            </w:r>
            <w:r w:rsidR="00935DE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268" w:type="dxa"/>
          </w:tcPr>
          <w:p w14:paraId="3CB45BD7" w14:textId="77777777" w:rsidR="00644BA2" w:rsidRDefault="00644BA2" w:rsidP="00E8613C">
            <w:pPr>
              <w:jc w:val="center"/>
              <w:rPr>
                <w:sz w:val="28"/>
                <w:szCs w:val="28"/>
              </w:rPr>
            </w:pPr>
            <w:r w:rsidRPr="66C74EF0">
              <w:rPr>
                <w:sz w:val="28"/>
                <w:szCs w:val="28"/>
              </w:rPr>
              <w:t>126</w:t>
            </w:r>
          </w:p>
        </w:tc>
        <w:tc>
          <w:tcPr>
            <w:tcW w:w="1293" w:type="dxa"/>
          </w:tcPr>
          <w:p w14:paraId="6E3425BD" w14:textId="77777777" w:rsidR="00644BA2" w:rsidRPr="002F2708" w:rsidRDefault="00644BA2" w:rsidP="00E8613C">
            <w:pPr>
              <w:jc w:val="center"/>
              <w:rPr>
                <w:sz w:val="28"/>
                <w:szCs w:val="28"/>
              </w:rPr>
            </w:pPr>
            <w:ins w:id="9" w:author="Pranav Jindal" w:date="2021-11-16T10:02:00Z">
              <w:r w:rsidRPr="002F2708">
                <w:rPr>
                  <w:sz w:val="28"/>
                  <w:szCs w:val="28"/>
                </w:rPr>
                <w:t>D102</w:t>
              </w:r>
            </w:ins>
          </w:p>
        </w:tc>
      </w:tr>
      <w:tr w:rsidR="00644BA2" w:rsidRPr="002F2708" w14:paraId="168A9016" w14:textId="77777777" w:rsidTr="00E8613C">
        <w:tc>
          <w:tcPr>
            <w:tcW w:w="1201" w:type="dxa"/>
          </w:tcPr>
          <w:p w14:paraId="393D8E09" w14:textId="77777777" w:rsidR="00644BA2" w:rsidRPr="00F14E4C" w:rsidRDefault="00644BA2" w:rsidP="00E8613C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R103</w:t>
            </w:r>
          </w:p>
        </w:tc>
        <w:tc>
          <w:tcPr>
            <w:tcW w:w="1114" w:type="dxa"/>
          </w:tcPr>
          <w:p w14:paraId="097EBD0C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1536" w:type="dxa"/>
          </w:tcPr>
          <w:p w14:paraId="5E273DAA" w14:textId="0FC65490" w:rsidR="00644BA2" w:rsidRPr="00D2238B" w:rsidRDefault="00CE72FB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Panchkula</w:t>
            </w:r>
          </w:p>
        </w:tc>
        <w:tc>
          <w:tcPr>
            <w:tcW w:w="1613" w:type="dxa"/>
          </w:tcPr>
          <w:p w14:paraId="22758777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Delhi</w:t>
            </w:r>
          </w:p>
        </w:tc>
        <w:tc>
          <w:tcPr>
            <w:tcW w:w="1194" w:type="dxa"/>
          </w:tcPr>
          <w:p w14:paraId="11DA9881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09-05-2021</w:t>
            </w:r>
          </w:p>
        </w:tc>
        <w:tc>
          <w:tcPr>
            <w:tcW w:w="1237" w:type="dxa"/>
          </w:tcPr>
          <w:p w14:paraId="0A195027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18:30</w:t>
            </w:r>
          </w:p>
        </w:tc>
        <w:tc>
          <w:tcPr>
            <w:tcW w:w="1268" w:type="dxa"/>
          </w:tcPr>
          <w:p w14:paraId="08249FFE" w14:textId="28EC3ACC" w:rsidR="00644BA2" w:rsidRDefault="001A05CB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</w:t>
            </w:r>
          </w:p>
        </w:tc>
        <w:tc>
          <w:tcPr>
            <w:tcW w:w="1293" w:type="dxa"/>
          </w:tcPr>
          <w:p w14:paraId="001A931E" w14:textId="77777777" w:rsidR="00644BA2" w:rsidRPr="002F2708" w:rsidRDefault="00644BA2" w:rsidP="00E8613C">
            <w:pPr>
              <w:jc w:val="center"/>
              <w:rPr>
                <w:sz w:val="28"/>
                <w:szCs w:val="28"/>
              </w:rPr>
            </w:pPr>
            <w:ins w:id="10" w:author="Pranav Jindal" w:date="2021-11-16T10:02:00Z">
              <w:r w:rsidRPr="002F2708">
                <w:rPr>
                  <w:sz w:val="28"/>
                  <w:szCs w:val="28"/>
                </w:rPr>
                <w:t>D105</w:t>
              </w:r>
            </w:ins>
          </w:p>
        </w:tc>
      </w:tr>
      <w:tr w:rsidR="00644BA2" w:rsidRPr="002F2708" w14:paraId="134823A6" w14:textId="77777777" w:rsidTr="00E8613C">
        <w:tc>
          <w:tcPr>
            <w:tcW w:w="1201" w:type="dxa"/>
          </w:tcPr>
          <w:p w14:paraId="5CC65995" w14:textId="77777777" w:rsidR="00644BA2" w:rsidRPr="00F14E4C" w:rsidRDefault="00644BA2" w:rsidP="00E8613C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lastRenderedPageBreak/>
              <w:t>R104</w:t>
            </w:r>
          </w:p>
        </w:tc>
        <w:tc>
          <w:tcPr>
            <w:tcW w:w="1114" w:type="dxa"/>
          </w:tcPr>
          <w:p w14:paraId="40679D2D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536" w:type="dxa"/>
          </w:tcPr>
          <w:p w14:paraId="6205908D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Gurgaon</w:t>
            </w:r>
          </w:p>
        </w:tc>
        <w:tc>
          <w:tcPr>
            <w:tcW w:w="1613" w:type="dxa"/>
          </w:tcPr>
          <w:p w14:paraId="0A875CD3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Delhi</w:t>
            </w:r>
          </w:p>
        </w:tc>
        <w:tc>
          <w:tcPr>
            <w:tcW w:w="1194" w:type="dxa"/>
          </w:tcPr>
          <w:p w14:paraId="0600B7D7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10-05-2021</w:t>
            </w:r>
          </w:p>
        </w:tc>
        <w:tc>
          <w:tcPr>
            <w:tcW w:w="1237" w:type="dxa"/>
          </w:tcPr>
          <w:p w14:paraId="64995486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09:55</w:t>
            </w:r>
          </w:p>
        </w:tc>
        <w:tc>
          <w:tcPr>
            <w:tcW w:w="1268" w:type="dxa"/>
          </w:tcPr>
          <w:p w14:paraId="694C72F7" w14:textId="328FCFA5" w:rsidR="00644BA2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93" w:type="dxa"/>
          </w:tcPr>
          <w:p w14:paraId="34E36937" w14:textId="77777777" w:rsidR="00644BA2" w:rsidRPr="002F2708" w:rsidRDefault="00644BA2" w:rsidP="00E8613C">
            <w:pPr>
              <w:jc w:val="center"/>
              <w:rPr>
                <w:sz w:val="28"/>
                <w:szCs w:val="28"/>
              </w:rPr>
            </w:pPr>
            <w:ins w:id="11" w:author="Pranav Jindal" w:date="2021-11-16T10:02:00Z">
              <w:r w:rsidRPr="002F2708">
                <w:rPr>
                  <w:sz w:val="28"/>
                  <w:szCs w:val="28"/>
                </w:rPr>
                <w:t>D104</w:t>
              </w:r>
            </w:ins>
          </w:p>
        </w:tc>
      </w:tr>
      <w:tr w:rsidR="00644BA2" w:rsidRPr="002F2708" w14:paraId="6F22F7E1" w14:textId="77777777" w:rsidTr="00E8613C">
        <w:tc>
          <w:tcPr>
            <w:tcW w:w="1201" w:type="dxa"/>
          </w:tcPr>
          <w:p w14:paraId="518C416A" w14:textId="77777777" w:rsidR="00644BA2" w:rsidRPr="00F14E4C" w:rsidRDefault="00644BA2" w:rsidP="00E8613C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R105</w:t>
            </w:r>
          </w:p>
        </w:tc>
        <w:tc>
          <w:tcPr>
            <w:tcW w:w="1114" w:type="dxa"/>
          </w:tcPr>
          <w:p w14:paraId="0CB65C7F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1536" w:type="dxa"/>
          </w:tcPr>
          <w:p w14:paraId="4B073792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Patiala</w:t>
            </w:r>
          </w:p>
        </w:tc>
        <w:tc>
          <w:tcPr>
            <w:tcW w:w="1613" w:type="dxa"/>
          </w:tcPr>
          <w:p w14:paraId="6EEBC828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Rajpura</w:t>
            </w:r>
          </w:p>
        </w:tc>
        <w:tc>
          <w:tcPr>
            <w:tcW w:w="1194" w:type="dxa"/>
          </w:tcPr>
          <w:p w14:paraId="666AAADA" w14:textId="45D57D6D" w:rsidR="00644BA2" w:rsidRPr="00D2238B" w:rsidRDefault="002154DD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644BA2">
              <w:rPr>
                <w:sz w:val="28"/>
                <w:szCs w:val="28"/>
              </w:rPr>
              <w:t>-05-2021</w:t>
            </w:r>
          </w:p>
        </w:tc>
        <w:tc>
          <w:tcPr>
            <w:tcW w:w="1237" w:type="dxa"/>
          </w:tcPr>
          <w:p w14:paraId="25296502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19:00</w:t>
            </w:r>
          </w:p>
        </w:tc>
        <w:tc>
          <w:tcPr>
            <w:tcW w:w="1268" w:type="dxa"/>
          </w:tcPr>
          <w:p w14:paraId="4014C236" w14:textId="08BDBFD9" w:rsidR="00644BA2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93" w:type="dxa"/>
          </w:tcPr>
          <w:p w14:paraId="776B6C34" w14:textId="77777777" w:rsidR="00644BA2" w:rsidRPr="002F2708" w:rsidRDefault="00644BA2" w:rsidP="00E8613C">
            <w:pPr>
              <w:jc w:val="center"/>
              <w:rPr>
                <w:sz w:val="28"/>
                <w:szCs w:val="28"/>
              </w:rPr>
            </w:pPr>
            <w:ins w:id="12" w:author="Pranav Jindal" w:date="2021-11-16T10:02:00Z">
              <w:r w:rsidRPr="002F2708">
                <w:rPr>
                  <w:sz w:val="28"/>
                  <w:szCs w:val="28"/>
                </w:rPr>
                <w:t>D101</w:t>
              </w:r>
            </w:ins>
          </w:p>
        </w:tc>
      </w:tr>
      <w:tr w:rsidR="00644BA2" w:rsidRPr="002F2708" w14:paraId="0081FDDB" w14:textId="77777777" w:rsidTr="00E8613C">
        <w:tc>
          <w:tcPr>
            <w:tcW w:w="1201" w:type="dxa"/>
          </w:tcPr>
          <w:p w14:paraId="2B8C6FA5" w14:textId="77777777" w:rsidR="00644BA2" w:rsidRPr="00F14E4C" w:rsidRDefault="00644BA2" w:rsidP="00E8613C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R106</w:t>
            </w:r>
          </w:p>
        </w:tc>
        <w:tc>
          <w:tcPr>
            <w:tcW w:w="1114" w:type="dxa"/>
          </w:tcPr>
          <w:p w14:paraId="45A3DEFD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1536" w:type="dxa"/>
          </w:tcPr>
          <w:p w14:paraId="3AAE65C7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Panchkula</w:t>
            </w:r>
          </w:p>
        </w:tc>
        <w:tc>
          <w:tcPr>
            <w:tcW w:w="1613" w:type="dxa"/>
          </w:tcPr>
          <w:p w14:paraId="4F836347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Chandigarh</w:t>
            </w:r>
          </w:p>
        </w:tc>
        <w:tc>
          <w:tcPr>
            <w:tcW w:w="1194" w:type="dxa"/>
          </w:tcPr>
          <w:p w14:paraId="7E84686A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12-05-2021</w:t>
            </w:r>
          </w:p>
        </w:tc>
        <w:tc>
          <w:tcPr>
            <w:tcW w:w="1237" w:type="dxa"/>
          </w:tcPr>
          <w:p w14:paraId="38A6B19B" w14:textId="77777777" w:rsidR="00644BA2" w:rsidRPr="00D2238B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14:15</w:t>
            </w:r>
          </w:p>
        </w:tc>
        <w:tc>
          <w:tcPr>
            <w:tcW w:w="1268" w:type="dxa"/>
          </w:tcPr>
          <w:p w14:paraId="6DF84DF7" w14:textId="023B2BA1" w:rsidR="00644BA2" w:rsidRDefault="00644BA2" w:rsidP="00E86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93" w:type="dxa"/>
          </w:tcPr>
          <w:p w14:paraId="69D3E195" w14:textId="77777777" w:rsidR="00644BA2" w:rsidRPr="002F2708" w:rsidRDefault="00644BA2" w:rsidP="00E8613C">
            <w:pPr>
              <w:jc w:val="center"/>
              <w:rPr>
                <w:sz w:val="28"/>
                <w:szCs w:val="28"/>
              </w:rPr>
            </w:pPr>
            <w:ins w:id="13" w:author="Pranav Jindal" w:date="2021-11-16T10:02:00Z">
              <w:r w:rsidRPr="002F2708">
                <w:rPr>
                  <w:sz w:val="28"/>
                  <w:szCs w:val="28"/>
                </w:rPr>
                <w:t>D103</w:t>
              </w:r>
            </w:ins>
          </w:p>
        </w:tc>
      </w:tr>
    </w:tbl>
    <w:p w14:paraId="41C1E71C" w14:textId="77777777" w:rsidR="00644BA2" w:rsidRDefault="00644BA2"/>
    <w:p w14:paraId="19DE2975" w14:textId="77777777" w:rsidR="00644BA2" w:rsidRDefault="00644BA2"/>
    <w:p w14:paraId="42C2AF7F" w14:textId="0E1984E3" w:rsidR="001C6063" w:rsidRDefault="001C606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1669"/>
        <w:gridCol w:w="1502"/>
        <w:gridCol w:w="1677"/>
        <w:gridCol w:w="3051"/>
        <w:gridCol w:w="1317"/>
      </w:tblGrid>
      <w:tr w:rsidR="00BE5D95" w14:paraId="755F1E1C" w14:textId="77777777" w:rsidTr="00576988">
        <w:trPr>
          <w:jc w:val="center"/>
        </w:trPr>
        <w:tc>
          <w:tcPr>
            <w:tcW w:w="1742" w:type="dxa"/>
          </w:tcPr>
          <w:p w14:paraId="3E9DC700" w14:textId="267ABF89" w:rsidR="00BE5D95" w:rsidRPr="00F14E4C" w:rsidRDefault="00576988" w:rsidP="00576988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 w:rsidRPr="00F14E4C">
              <w:rPr>
                <w:b/>
                <w:bCs/>
                <w:color w:val="C00000"/>
                <w:sz w:val="28"/>
                <w:szCs w:val="28"/>
              </w:rPr>
              <w:t>Driver id</w:t>
            </w:r>
          </w:p>
        </w:tc>
        <w:tc>
          <w:tcPr>
            <w:tcW w:w="1742" w:type="dxa"/>
          </w:tcPr>
          <w:p w14:paraId="45E81FE5" w14:textId="50C5136B" w:rsidR="00BE5D95" w:rsidRPr="00BE5D95" w:rsidRDefault="00576988" w:rsidP="005769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license</w:t>
            </w:r>
          </w:p>
        </w:tc>
        <w:tc>
          <w:tcPr>
            <w:tcW w:w="1743" w:type="dxa"/>
          </w:tcPr>
          <w:p w14:paraId="751C664F" w14:textId="6F7C934E" w:rsidR="00BE5D95" w:rsidRPr="00BE5D95" w:rsidRDefault="00576988" w:rsidP="005769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43" w:type="dxa"/>
          </w:tcPr>
          <w:p w14:paraId="5D8DE7E6" w14:textId="2047A91A" w:rsidR="00BE5D95" w:rsidRPr="00BE5D95" w:rsidRDefault="00576988" w:rsidP="005769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</w:t>
            </w:r>
          </w:p>
        </w:tc>
        <w:tc>
          <w:tcPr>
            <w:tcW w:w="1743" w:type="dxa"/>
          </w:tcPr>
          <w:p w14:paraId="28063E7E" w14:textId="484709A7" w:rsidR="00BE5D95" w:rsidRPr="00BE5D95" w:rsidRDefault="00576988" w:rsidP="005769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mail</w:t>
            </w:r>
          </w:p>
        </w:tc>
        <w:tc>
          <w:tcPr>
            <w:tcW w:w="1743" w:type="dxa"/>
          </w:tcPr>
          <w:p w14:paraId="12983CBF" w14:textId="00A68A1E" w:rsidR="00BE5D95" w:rsidRPr="00BE5D95" w:rsidRDefault="00576988" w:rsidP="005769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Overall</w:t>
            </w:r>
            <w:r w:rsidR="00F361A0">
              <w:rPr>
                <w:b/>
                <w:bCs/>
                <w:sz w:val="28"/>
                <w:szCs w:val="28"/>
              </w:rPr>
              <w:t xml:space="preserve"> rating</w:t>
            </w:r>
          </w:p>
        </w:tc>
      </w:tr>
      <w:tr w:rsidR="00BE5D95" w14:paraId="3A27274E" w14:textId="77777777" w:rsidTr="00576988">
        <w:trPr>
          <w:jc w:val="center"/>
        </w:trPr>
        <w:tc>
          <w:tcPr>
            <w:tcW w:w="1742" w:type="dxa"/>
          </w:tcPr>
          <w:p w14:paraId="5D131740" w14:textId="06E216E8" w:rsidR="00BE5D95" w:rsidRPr="00F14E4C" w:rsidRDefault="00C958FD" w:rsidP="00576988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D101</w:t>
            </w:r>
          </w:p>
        </w:tc>
        <w:tc>
          <w:tcPr>
            <w:tcW w:w="1742" w:type="dxa"/>
          </w:tcPr>
          <w:p w14:paraId="406FCE7D" w14:textId="5EF39F23" w:rsidR="00BE5D95" w:rsidRPr="00BE5D95" w:rsidRDefault="005D72C2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PB7028718</w:t>
            </w:r>
          </w:p>
        </w:tc>
        <w:tc>
          <w:tcPr>
            <w:tcW w:w="1743" w:type="dxa"/>
          </w:tcPr>
          <w:p w14:paraId="1C515BE4" w14:textId="158D17BF" w:rsidR="00BE5D95" w:rsidRPr="00BE5D95" w:rsidRDefault="00D307B3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Manpreet Singh</w:t>
            </w:r>
          </w:p>
        </w:tc>
        <w:tc>
          <w:tcPr>
            <w:tcW w:w="1743" w:type="dxa"/>
          </w:tcPr>
          <w:p w14:paraId="783F026E" w14:textId="504845D0" w:rsidR="00BE5D95" w:rsidRPr="00BE5D95" w:rsidRDefault="00E10969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7136768490</w:t>
            </w:r>
          </w:p>
        </w:tc>
        <w:tc>
          <w:tcPr>
            <w:tcW w:w="1743" w:type="dxa"/>
          </w:tcPr>
          <w:p w14:paraId="244D368A" w14:textId="4A645015" w:rsidR="00BE5D95" w:rsidRPr="00BE5D95" w:rsidRDefault="001D3B1F" w:rsidP="00576988">
            <w:pPr>
              <w:jc w:val="center"/>
              <w:rPr>
                <w:sz w:val="28"/>
                <w:szCs w:val="28"/>
              </w:rPr>
            </w:pPr>
            <w:hyperlink r:id="rId12" w:history="1">
              <w:r w:rsidR="003410D3" w:rsidRPr="00B670BF">
                <w:rPr>
                  <w:rStyle w:val="Hyperlink"/>
                  <w:sz w:val="28"/>
                  <w:szCs w:val="28"/>
                </w:rPr>
                <w:t>manpreet01@gmail.com</w:t>
              </w:r>
            </w:hyperlink>
          </w:p>
        </w:tc>
        <w:tc>
          <w:tcPr>
            <w:tcW w:w="1743" w:type="dxa"/>
          </w:tcPr>
          <w:p w14:paraId="41321A49" w14:textId="520C23ED" w:rsidR="00BE5D95" w:rsidRPr="00BE5D95" w:rsidRDefault="00F361A0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</w:t>
            </w:r>
          </w:p>
        </w:tc>
      </w:tr>
      <w:tr w:rsidR="00BE5D95" w14:paraId="40969582" w14:textId="77777777" w:rsidTr="00576988">
        <w:trPr>
          <w:jc w:val="center"/>
        </w:trPr>
        <w:tc>
          <w:tcPr>
            <w:tcW w:w="1742" w:type="dxa"/>
          </w:tcPr>
          <w:p w14:paraId="0B1BAB70" w14:textId="2754C305" w:rsidR="00BE5D95" w:rsidRPr="00F14E4C" w:rsidRDefault="00C958FD" w:rsidP="00576988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D102</w:t>
            </w:r>
          </w:p>
        </w:tc>
        <w:tc>
          <w:tcPr>
            <w:tcW w:w="1742" w:type="dxa"/>
          </w:tcPr>
          <w:p w14:paraId="3F8CA1D5" w14:textId="432CF51B" w:rsidR="00BE5D95" w:rsidRPr="00BE5D95" w:rsidRDefault="005D72C2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MH4478223</w:t>
            </w:r>
          </w:p>
        </w:tc>
        <w:tc>
          <w:tcPr>
            <w:tcW w:w="1743" w:type="dxa"/>
          </w:tcPr>
          <w:p w14:paraId="1129406C" w14:textId="09CABE41" w:rsidR="00BE5D95" w:rsidRPr="00BE5D95" w:rsidRDefault="00DD78C5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Yogesh Sharma</w:t>
            </w:r>
          </w:p>
        </w:tc>
        <w:tc>
          <w:tcPr>
            <w:tcW w:w="1743" w:type="dxa"/>
          </w:tcPr>
          <w:p w14:paraId="7699331E" w14:textId="35F6E275" w:rsidR="00BE5D95" w:rsidRPr="00BE5D95" w:rsidRDefault="00E10969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9799900889</w:t>
            </w:r>
          </w:p>
        </w:tc>
        <w:tc>
          <w:tcPr>
            <w:tcW w:w="1743" w:type="dxa"/>
          </w:tcPr>
          <w:p w14:paraId="6E4AF577" w14:textId="78D90C57" w:rsidR="00BE5D95" w:rsidRPr="00BE5D95" w:rsidRDefault="001D3B1F" w:rsidP="00576988">
            <w:pPr>
              <w:jc w:val="center"/>
              <w:rPr>
                <w:sz w:val="28"/>
                <w:szCs w:val="28"/>
              </w:rPr>
            </w:pPr>
            <w:hyperlink r:id="rId13" w:history="1">
              <w:r w:rsidR="003410D3" w:rsidRPr="00B670BF">
                <w:rPr>
                  <w:rStyle w:val="Hyperlink"/>
                  <w:sz w:val="28"/>
                  <w:szCs w:val="28"/>
                </w:rPr>
                <w:t>yogesh02@yahoo.com</w:t>
              </w:r>
            </w:hyperlink>
          </w:p>
        </w:tc>
        <w:tc>
          <w:tcPr>
            <w:tcW w:w="1743" w:type="dxa"/>
          </w:tcPr>
          <w:p w14:paraId="4CB7C1E7" w14:textId="36CB2EB7" w:rsidR="00BE5D95" w:rsidRPr="00BE5D95" w:rsidRDefault="00F361A0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E5D95" w14:paraId="066FD7EC" w14:textId="77777777" w:rsidTr="00576988">
        <w:trPr>
          <w:jc w:val="center"/>
        </w:trPr>
        <w:tc>
          <w:tcPr>
            <w:tcW w:w="1742" w:type="dxa"/>
          </w:tcPr>
          <w:p w14:paraId="6BF266DA" w14:textId="6B86ABF5" w:rsidR="00BE5D95" w:rsidRPr="00F14E4C" w:rsidRDefault="00C958FD" w:rsidP="00576988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D103</w:t>
            </w:r>
          </w:p>
        </w:tc>
        <w:tc>
          <w:tcPr>
            <w:tcW w:w="1742" w:type="dxa"/>
          </w:tcPr>
          <w:p w14:paraId="4D60B61A" w14:textId="2EC3DC29" w:rsidR="00BE5D95" w:rsidRPr="00BE5D95" w:rsidRDefault="005D72C2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HR9312538</w:t>
            </w:r>
          </w:p>
        </w:tc>
        <w:tc>
          <w:tcPr>
            <w:tcW w:w="1743" w:type="dxa"/>
          </w:tcPr>
          <w:p w14:paraId="1236D57F" w14:textId="7A9CB172" w:rsidR="00BE5D95" w:rsidRPr="00BE5D95" w:rsidRDefault="000B3862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Sanjana </w:t>
            </w:r>
            <w:r w:rsidR="00A860FE">
              <w:rPr>
                <w:sz w:val="28"/>
                <w:szCs w:val="28"/>
              </w:rPr>
              <w:t>Garg</w:t>
            </w:r>
          </w:p>
        </w:tc>
        <w:tc>
          <w:tcPr>
            <w:tcW w:w="1743" w:type="dxa"/>
          </w:tcPr>
          <w:p w14:paraId="5CA918A4" w14:textId="7C599A79" w:rsidR="00BE5D95" w:rsidRPr="00BE5D95" w:rsidRDefault="007722FA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6127993561</w:t>
            </w:r>
          </w:p>
        </w:tc>
        <w:tc>
          <w:tcPr>
            <w:tcW w:w="1743" w:type="dxa"/>
          </w:tcPr>
          <w:p w14:paraId="5E232B8F" w14:textId="55DDAB4B" w:rsidR="00BE5D95" w:rsidRPr="00BE5D95" w:rsidRDefault="001D3B1F" w:rsidP="00576988">
            <w:pPr>
              <w:jc w:val="center"/>
              <w:rPr>
                <w:sz w:val="28"/>
                <w:szCs w:val="28"/>
              </w:rPr>
            </w:pPr>
            <w:hyperlink r:id="rId14" w:history="1">
              <w:r w:rsidR="003410D3" w:rsidRPr="00B670BF">
                <w:rPr>
                  <w:rStyle w:val="Hyperlink"/>
                  <w:sz w:val="28"/>
                  <w:szCs w:val="28"/>
                </w:rPr>
                <w:t>sanjana03@gmail.com</w:t>
              </w:r>
            </w:hyperlink>
          </w:p>
        </w:tc>
        <w:tc>
          <w:tcPr>
            <w:tcW w:w="1743" w:type="dxa"/>
          </w:tcPr>
          <w:p w14:paraId="064B00F1" w14:textId="00DBEA0B" w:rsidR="00BE5D95" w:rsidRPr="00BE5D95" w:rsidRDefault="00F361A0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</w:p>
        </w:tc>
      </w:tr>
      <w:tr w:rsidR="00BE5D95" w14:paraId="7EBFA0E7" w14:textId="77777777" w:rsidTr="00576988">
        <w:trPr>
          <w:jc w:val="center"/>
        </w:trPr>
        <w:tc>
          <w:tcPr>
            <w:tcW w:w="1742" w:type="dxa"/>
          </w:tcPr>
          <w:p w14:paraId="0BBB3F52" w14:textId="530B0D23" w:rsidR="00BE5D95" w:rsidRPr="00F14E4C" w:rsidRDefault="00C958FD" w:rsidP="00576988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D104</w:t>
            </w:r>
          </w:p>
        </w:tc>
        <w:tc>
          <w:tcPr>
            <w:tcW w:w="1742" w:type="dxa"/>
          </w:tcPr>
          <w:p w14:paraId="2978E450" w14:textId="2AE1D215" w:rsidR="00BE5D95" w:rsidRPr="00BE5D95" w:rsidRDefault="00406392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HR3077002</w:t>
            </w:r>
          </w:p>
        </w:tc>
        <w:tc>
          <w:tcPr>
            <w:tcW w:w="1743" w:type="dxa"/>
          </w:tcPr>
          <w:p w14:paraId="1DDB9B65" w14:textId="31EAE94C" w:rsidR="00BE5D95" w:rsidRPr="00BE5D95" w:rsidRDefault="0064722D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Yash </w:t>
            </w:r>
          </w:p>
        </w:tc>
        <w:tc>
          <w:tcPr>
            <w:tcW w:w="1743" w:type="dxa"/>
          </w:tcPr>
          <w:p w14:paraId="0CE52C5D" w14:textId="677FCF82" w:rsidR="00BE5D95" w:rsidRPr="00BE5D95" w:rsidRDefault="007722FA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8917258098</w:t>
            </w:r>
          </w:p>
        </w:tc>
        <w:tc>
          <w:tcPr>
            <w:tcW w:w="1743" w:type="dxa"/>
          </w:tcPr>
          <w:p w14:paraId="4EE3A7E1" w14:textId="7849CF35" w:rsidR="00BE5D95" w:rsidRPr="00BE5D95" w:rsidRDefault="001D3B1F" w:rsidP="00576988">
            <w:pPr>
              <w:jc w:val="center"/>
              <w:rPr>
                <w:sz w:val="28"/>
                <w:szCs w:val="28"/>
              </w:rPr>
            </w:pPr>
            <w:hyperlink r:id="rId15" w:history="1">
              <w:r w:rsidR="003410D3" w:rsidRPr="00B670BF">
                <w:rPr>
                  <w:rStyle w:val="Hyperlink"/>
                  <w:sz w:val="28"/>
                  <w:szCs w:val="28"/>
                </w:rPr>
                <w:t>yash04@gmail.com</w:t>
              </w:r>
            </w:hyperlink>
          </w:p>
        </w:tc>
        <w:tc>
          <w:tcPr>
            <w:tcW w:w="1743" w:type="dxa"/>
          </w:tcPr>
          <w:p w14:paraId="0EAC3024" w14:textId="0B3D5452" w:rsidR="00BE5D95" w:rsidRPr="00BE5D95" w:rsidRDefault="00F361A0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</w:tr>
      <w:tr w:rsidR="00BE5D95" w14:paraId="2D8C25BD" w14:textId="77777777" w:rsidTr="00576988">
        <w:trPr>
          <w:jc w:val="center"/>
        </w:trPr>
        <w:tc>
          <w:tcPr>
            <w:tcW w:w="1742" w:type="dxa"/>
          </w:tcPr>
          <w:p w14:paraId="5419F22D" w14:textId="78AE2379" w:rsidR="00BE5D95" w:rsidRPr="00F14E4C" w:rsidRDefault="00C958FD" w:rsidP="00576988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D10</w:t>
            </w:r>
            <w:r w:rsidR="00C32818" w:rsidRPr="00F14E4C">
              <w:rPr>
                <w:color w:val="C00000"/>
                <w:sz w:val="28"/>
                <w:szCs w:val="28"/>
              </w:rPr>
              <w:t>5</w:t>
            </w:r>
          </w:p>
        </w:tc>
        <w:tc>
          <w:tcPr>
            <w:tcW w:w="1742" w:type="dxa"/>
          </w:tcPr>
          <w:p w14:paraId="026C9586" w14:textId="167ED6F1" w:rsidR="00BE5D95" w:rsidRPr="00BE5D95" w:rsidRDefault="00C32818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DL</w:t>
            </w:r>
            <w:r w:rsidR="00406392">
              <w:rPr>
                <w:sz w:val="28"/>
                <w:szCs w:val="28"/>
              </w:rPr>
              <w:t>8542285</w:t>
            </w:r>
          </w:p>
        </w:tc>
        <w:tc>
          <w:tcPr>
            <w:tcW w:w="1743" w:type="dxa"/>
          </w:tcPr>
          <w:p w14:paraId="1AB0DBBF" w14:textId="3CFF890B" w:rsidR="00BE5D95" w:rsidRPr="00BE5D95" w:rsidRDefault="004A4D45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Vishal </w:t>
            </w:r>
            <w:r w:rsidR="009E7A0D">
              <w:rPr>
                <w:sz w:val="28"/>
                <w:szCs w:val="28"/>
              </w:rPr>
              <w:t>Gupta</w:t>
            </w:r>
          </w:p>
        </w:tc>
        <w:tc>
          <w:tcPr>
            <w:tcW w:w="1743" w:type="dxa"/>
          </w:tcPr>
          <w:p w14:paraId="0DEAEC5C" w14:textId="0E4E786D" w:rsidR="00BE5D95" w:rsidRPr="00BE5D95" w:rsidRDefault="007722FA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7887916490</w:t>
            </w:r>
          </w:p>
        </w:tc>
        <w:tc>
          <w:tcPr>
            <w:tcW w:w="1743" w:type="dxa"/>
          </w:tcPr>
          <w:p w14:paraId="087A31DC" w14:textId="00AC521D" w:rsidR="00BE5D95" w:rsidRPr="00BE5D95" w:rsidRDefault="001D3B1F" w:rsidP="00576988">
            <w:pPr>
              <w:jc w:val="center"/>
              <w:rPr>
                <w:sz w:val="28"/>
                <w:szCs w:val="28"/>
              </w:rPr>
            </w:pPr>
            <w:hyperlink r:id="rId16" w:history="1">
              <w:r w:rsidR="001C6063" w:rsidRPr="00B670BF">
                <w:rPr>
                  <w:rStyle w:val="Hyperlink"/>
                  <w:sz w:val="28"/>
                  <w:szCs w:val="28"/>
                </w:rPr>
                <w:t>vishal05@gmail.com</w:t>
              </w:r>
            </w:hyperlink>
          </w:p>
        </w:tc>
        <w:tc>
          <w:tcPr>
            <w:tcW w:w="1743" w:type="dxa"/>
          </w:tcPr>
          <w:p w14:paraId="52D76D62" w14:textId="71419952" w:rsidR="00BE5D95" w:rsidRPr="00BE5D95" w:rsidRDefault="00F361A0" w:rsidP="00576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</w:t>
            </w:r>
          </w:p>
        </w:tc>
      </w:tr>
      <w:tr w:rsidR="00C32818" w14:paraId="3E5E16C1" w14:textId="77777777" w:rsidTr="00576988">
        <w:trPr>
          <w:jc w:val="center"/>
        </w:trPr>
        <w:tc>
          <w:tcPr>
            <w:tcW w:w="1742" w:type="dxa"/>
          </w:tcPr>
          <w:p w14:paraId="3E713A3D" w14:textId="35FCC855" w:rsidR="00C32818" w:rsidRPr="00F14E4C" w:rsidRDefault="00C32818" w:rsidP="00C32818">
            <w:pPr>
              <w:jc w:val="center"/>
              <w:rPr>
                <w:color w:val="C00000"/>
                <w:sz w:val="28"/>
                <w:szCs w:val="28"/>
              </w:rPr>
            </w:pPr>
            <w:r w:rsidRPr="00F14E4C">
              <w:rPr>
                <w:color w:val="C00000"/>
                <w:sz w:val="28"/>
                <w:szCs w:val="28"/>
              </w:rPr>
              <w:t>D106</w:t>
            </w:r>
          </w:p>
        </w:tc>
        <w:tc>
          <w:tcPr>
            <w:tcW w:w="1742" w:type="dxa"/>
          </w:tcPr>
          <w:p w14:paraId="18D40F07" w14:textId="30D1FAD5" w:rsidR="00C32818" w:rsidRDefault="00C32818" w:rsidP="00C32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CH2967725</w:t>
            </w:r>
          </w:p>
        </w:tc>
        <w:tc>
          <w:tcPr>
            <w:tcW w:w="1743" w:type="dxa"/>
          </w:tcPr>
          <w:p w14:paraId="1A514ED2" w14:textId="56E48423" w:rsidR="00C32818" w:rsidRDefault="00C32818" w:rsidP="00C32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Bhavna Garg</w:t>
            </w:r>
          </w:p>
        </w:tc>
        <w:tc>
          <w:tcPr>
            <w:tcW w:w="1743" w:type="dxa"/>
          </w:tcPr>
          <w:p w14:paraId="3C498882" w14:textId="17AE0B48" w:rsidR="00C32818" w:rsidRDefault="00C32818" w:rsidP="00C32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7284278815</w:t>
            </w:r>
          </w:p>
        </w:tc>
        <w:tc>
          <w:tcPr>
            <w:tcW w:w="1743" w:type="dxa"/>
          </w:tcPr>
          <w:p w14:paraId="6C06C23C" w14:textId="1DB4E9B2" w:rsidR="00C32818" w:rsidRPr="00BE5D95" w:rsidRDefault="001D3B1F" w:rsidP="00C32818">
            <w:pPr>
              <w:jc w:val="center"/>
              <w:rPr>
                <w:sz w:val="28"/>
                <w:szCs w:val="28"/>
              </w:rPr>
            </w:pPr>
            <w:hyperlink r:id="rId17" w:history="1">
              <w:r w:rsidR="003E4B3E" w:rsidRPr="00B670BF">
                <w:rPr>
                  <w:rStyle w:val="Hyperlink"/>
                  <w:sz w:val="28"/>
                  <w:szCs w:val="28"/>
                </w:rPr>
                <w:t>bhavna06@yahoo.com</w:t>
              </w:r>
            </w:hyperlink>
          </w:p>
        </w:tc>
        <w:tc>
          <w:tcPr>
            <w:tcW w:w="1743" w:type="dxa"/>
          </w:tcPr>
          <w:p w14:paraId="5A565DEC" w14:textId="0AF39776" w:rsidR="00C32818" w:rsidRDefault="00C32818" w:rsidP="00C32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</w:t>
            </w:r>
          </w:p>
        </w:tc>
      </w:tr>
    </w:tbl>
    <w:p w14:paraId="0DF2324B" w14:textId="77777777" w:rsidR="00107B4A" w:rsidRDefault="00107B4A"/>
    <w:p w14:paraId="6A241681" w14:textId="77777777" w:rsidR="001C6063" w:rsidRDefault="001C60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1779"/>
        <w:gridCol w:w="1779"/>
        <w:gridCol w:w="2028"/>
      </w:tblGrid>
      <w:tr w:rsidR="00CF30AE" w:rsidRPr="0084003F" w14:paraId="4FA41BE3" w14:textId="77777777" w:rsidTr="0084638D">
        <w:tc>
          <w:tcPr>
            <w:tcW w:w="2329" w:type="dxa"/>
          </w:tcPr>
          <w:p w14:paraId="3D3289CC" w14:textId="0D0118CB" w:rsidR="00CF30AE" w:rsidRPr="0084003F" w:rsidRDefault="00CF30AE" w:rsidP="00CF30AE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  <w:r w:rsidRPr="0084003F">
              <w:rPr>
                <w:b/>
                <w:bCs/>
                <w:color w:val="C00000"/>
                <w:sz w:val="28"/>
                <w:szCs w:val="28"/>
              </w:rPr>
              <w:t>Registration no</w:t>
            </w:r>
          </w:p>
        </w:tc>
        <w:tc>
          <w:tcPr>
            <w:tcW w:w="1779" w:type="dxa"/>
          </w:tcPr>
          <w:p w14:paraId="5629404B" w14:textId="1487112E" w:rsidR="00CF30AE" w:rsidRPr="0084003F" w:rsidRDefault="00CF30AE" w:rsidP="00CF30AE">
            <w:pPr>
              <w:jc w:val="center"/>
              <w:rPr>
                <w:b/>
                <w:bCs/>
                <w:sz w:val="28"/>
                <w:szCs w:val="28"/>
              </w:rPr>
            </w:pPr>
            <w:r w:rsidRPr="0084003F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1779" w:type="dxa"/>
          </w:tcPr>
          <w:p w14:paraId="78FB6C6C" w14:textId="190907F4" w:rsidR="00CF30AE" w:rsidRPr="0084003F" w:rsidRDefault="00CF30AE" w:rsidP="00CF30AE">
            <w:pPr>
              <w:jc w:val="center"/>
              <w:rPr>
                <w:b/>
                <w:bCs/>
                <w:sz w:val="28"/>
                <w:szCs w:val="28"/>
              </w:rPr>
            </w:pPr>
            <w:r w:rsidRPr="0084003F">
              <w:rPr>
                <w:b/>
                <w:bCs/>
                <w:sz w:val="28"/>
                <w:szCs w:val="28"/>
              </w:rPr>
              <w:t>Vehicle type</w:t>
            </w:r>
          </w:p>
        </w:tc>
        <w:tc>
          <w:tcPr>
            <w:tcW w:w="2028" w:type="dxa"/>
          </w:tcPr>
          <w:p w14:paraId="56DD3824" w14:textId="623E4F09" w:rsidR="00CF30AE" w:rsidRPr="0084003F" w:rsidRDefault="00CF30AE" w:rsidP="00CF30AE">
            <w:pPr>
              <w:jc w:val="center"/>
              <w:rPr>
                <w:b/>
                <w:bCs/>
                <w:sz w:val="28"/>
                <w:szCs w:val="28"/>
              </w:rPr>
            </w:pPr>
            <w:r w:rsidRPr="0084003F">
              <w:rPr>
                <w:b/>
                <w:bCs/>
                <w:sz w:val="28"/>
                <w:szCs w:val="28"/>
              </w:rPr>
              <w:t>Driver id</w:t>
            </w:r>
          </w:p>
        </w:tc>
      </w:tr>
      <w:tr w:rsidR="00CF30AE" w:rsidRPr="0084003F" w14:paraId="13CBDC1E" w14:textId="77777777" w:rsidTr="0084638D">
        <w:tc>
          <w:tcPr>
            <w:tcW w:w="2329" w:type="dxa"/>
          </w:tcPr>
          <w:p w14:paraId="65CEAD74" w14:textId="305C4202" w:rsidR="00CF30AE" w:rsidRPr="0084003F" w:rsidRDefault="00CF30AE" w:rsidP="00CF30AE">
            <w:pPr>
              <w:jc w:val="center"/>
              <w:rPr>
                <w:color w:val="C00000"/>
                <w:sz w:val="28"/>
                <w:szCs w:val="28"/>
              </w:rPr>
            </w:pPr>
            <w:r w:rsidRPr="0084003F">
              <w:rPr>
                <w:color w:val="C00000"/>
                <w:sz w:val="28"/>
                <w:szCs w:val="28"/>
              </w:rPr>
              <w:t>PB11CY4512</w:t>
            </w:r>
          </w:p>
        </w:tc>
        <w:tc>
          <w:tcPr>
            <w:tcW w:w="1779" w:type="dxa"/>
          </w:tcPr>
          <w:p w14:paraId="770192EB" w14:textId="1CAACCFB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proofErr w:type="spellStart"/>
            <w:r w:rsidRPr="0084003F">
              <w:rPr>
                <w:sz w:val="28"/>
                <w:szCs w:val="28"/>
              </w:rPr>
              <w:t>Altroz</w:t>
            </w:r>
            <w:proofErr w:type="spellEnd"/>
          </w:p>
        </w:tc>
        <w:tc>
          <w:tcPr>
            <w:tcW w:w="1779" w:type="dxa"/>
          </w:tcPr>
          <w:p w14:paraId="0BA0F419" w14:textId="0A82E0BA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Hatchback</w:t>
            </w:r>
          </w:p>
        </w:tc>
        <w:tc>
          <w:tcPr>
            <w:tcW w:w="2028" w:type="dxa"/>
          </w:tcPr>
          <w:p w14:paraId="44E11AC0" w14:textId="59393EA0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D101</w:t>
            </w:r>
          </w:p>
        </w:tc>
      </w:tr>
      <w:tr w:rsidR="00CF30AE" w:rsidRPr="0084003F" w14:paraId="2D80DCB7" w14:textId="77777777" w:rsidTr="0084638D">
        <w:tc>
          <w:tcPr>
            <w:tcW w:w="2329" w:type="dxa"/>
          </w:tcPr>
          <w:p w14:paraId="0EC83408" w14:textId="1B3DC793" w:rsidR="00CF30AE" w:rsidRPr="0084003F" w:rsidRDefault="00CF30AE" w:rsidP="00CF30AE">
            <w:pPr>
              <w:jc w:val="center"/>
              <w:rPr>
                <w:color w:val="C00000"/>
                <w:sz w:val="28"/>
                <w:szCs w:val="28"/>
              </w:rPr>
            </w:pPr>
            <w:r w:rsidRPr="0084003F">
              <w:rPr>
                <w:color w:val="C00000"/>
                <w:sz w:val="28"/>
                <w:szCs w:val="28"/>
              </w:rPr>
              <w:t>MH12TS2154</w:t>
            </w:r>
          </w:p>
        </w:tc>
        <w:tc>
          <w:tcPr>
            <w:tcW w:w="1779" w:type="dxa"/>
          </w:tcPr>
          <w:p w14:paraId="286465B2" w14:textId="5F8686A8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Harrier</w:t>
            </w:r>
          </w:p>
        </w:tc>
        <w:tc>
          <w:tcPr>
            <w:tcW w:w="1779" w:type="dxa"/>
          </w:tcPr>
          <w:p w14:paraId="1AE6ED43" w14:textId="59F4052D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SUV</w:t>
            </w:r>
          </w:p>
        </w:tc>
        <w:tc>
          <w:tcPr>
            <w:tcW w:w="2028" w:type="dxa"/>
          </w:tcPr>
          <w:p w14:paraId="3180D52C" w14:textId="71333B23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D102</w:t>
            </w:r>
          </w:p>
        </w:tc>
      </w:tr>
      <w:tr w:rsidR="00CF30AE" w:rsidRPr="0084003F" w14:paraId="2922DED1" w14:textId="77777777" w:rsidTr="0084638D">
        <w:tc>
          <w:tcPr>
            <w:tcW w:w="2329" w:type="dxa"/>
          </w:tcPr>
          <w:p w14:paraId="43A01BD7" w14:textId="2979DEC8" w:rsidR="00CF30AE" w:rsidRPr="0084003F" w:rsidRDefault="00CF30AE" w:rsidP="00CF30AE">
            <w:pPr>
              <w:jc w:val="center"/>
              <w:rPr>
                <w:color w:val="C00000"/>
                <w:sz w:val="28"/>
                <w:szCs w:val="28"/>
              </w:rPr>
            </w:pPr>
            <w:r w:rsidRPr="0084003F">
              <w:rPr>
                <w:color w:val="C00000"/>
                <w:sz w:val="28"/>
                <w:szCs w:val="28"/>
              </w:rPr>
              <w:t>HR03Z7842</w:t>
            </w:r>
          </w:p>
        </w:tc>
        <w:tc>
          <w:tcPr>
            <w:tcW w:w="1779" w:type="dxa"/>
          </w:tcPr>
          <w:p w14:paraId="219291C4" w14:textId="46E8D431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 xml:space="preserve">Swift </w:t>
            </w:r>
            <w:proofErr w:type="spellStart"/>
            <w:r w:rsidRPr="0084003F">
              <w:rPr>
                <w:sz w:val="28"/>
                <w:szCs w:val="28"/>
              </w:rPr>
              <w:t>Dzire</w:t>
            </w:r>
            <w:proofErr w:type="spellEnd"/>
          </w:p>
        </w:tc>
        <w:tc>
          <w:tcPr>
            <w:tcW w:w="1779" w:type="dxa"/>
          </w:tcPr>
          <w:p w14:paraId="32B81A2E" w14:textId="017785BD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Sedan</w:t>
            </w:r>
          </w:p>
        </w:tc>
        <w:tc>
          <w:tcPr>
            <w:tcW w:w="2028" w:type="dxa"/>
          </w:tcPr>
          <w:p w14:paraId="7058EC42" w14:textId="717175A9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D103</w:t>
            </w:r>
          </w:p>
        </w:tc>
      </w:tr>
      <w:tr w:rsidR="00CF30AE" w:rsidRPr="0084003F" w14:paraId="6FBEB83E" w14:textId="77777777" w:rsidTr="0084638D">
        <w:tc>
          <w:tcPr>
            <w:tcW w:w="2329" w:type="dxa"/>
          </w:tcPr>
          <w:p w14:paraId="39CAC4E1" w14:textId="579E20DA" w:rsidR="00CF30AE" w:rsidRPr="0084003F" w:rsidRDefault="00CF30AE" w:rsidP="00CF30AE">
            <w:pPr>
              <w:jc w:val="center"/>
              <w:rPr>
                <w:color w:val="C00000"/>
                <w:sz w:val="28"/>
                <w:szCs w:val="28"/>
              </w:rPr>
            </w:pPr>
            <w:r w:rsidRPr="0084003F">
              <w:rPr>
                <w:color w:val="C00000"/>
                <w:sz w:val="28"/>
                <w:szCs w:val="28"/>
              </w:rPr>
              <w:t>HR72C3298</w:t>
            </w:r>
          </w:p>
        </w:tc>
        <w:tc>
          <w:tcPr>
            <w:tcW w:w="1779" w:type="dxa"/>
          </w:tcPr>
          <w:p w14:paraId="5DD421FB" w14:textId="6D212A9F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Grand i10</w:t>
            </w:r>
          </w:p>
        </w:tc>
        <w:tc>
          <w:tcPr>
            <w:tcW w:w="1779" w:type="dxa"/>
          </w:tcPr>
          <w:p w14:paraId="6819E1B5" w14:textId="615256D6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Hatchback</w:t>
            </w:r>
          </w:p>
        </w:tc>
        <w:tc>
          <w:tcPr>
            <w:tcW w:w="2028" w:type="dxa"/>
          </w:tcPr>
          <w:p w14:paraId="32EFB41F" w14:textId="794A2227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D104</w:t>
            </w:r>
          </w:p>
        </w:tc>
      </w:tr>
      <w:tr w:rsidR="00CF30AE" w:rsidRPr="0084003F" w14:paraId="3F7CD850" w14:textId="77777777" w:rsidTr="0084638D">
        <w:tc>
          <w:tcPr>
            <w:tcW w:w="2329" w:type="dxa"/>
          </w:tcPr>
          <w:p w14:paraId="02AF238E" w14:textId="74165CC5" w:rsidR="00CF30AE" w:rsidRPr="0084003F" w:rsidRDefault="00CF30AE" w:rsidP="00CF30AE">
            <w:pPr>
              <w:jc w:val="center"/>
              <w:rPr>
                <w:color w:val="C00000"/>
                <w:sz w:val="28"/>
                <w:szCs w:val="28"/>
              </w:rPr>
            </w:pPr>
            <w:r w:rsidRPr="0084003F">
              <w:rPr>
                <w:color w:val="C00000"/>
                <w:sz w:val="28"/>
                <w:szCs w:val="28"/>
              </w:rPr>
              <w:t>DL7CQ1939</w:t>
            </w:r>
          </w:p>
        </w:tc>
        <w:tc>
          <w:tcPr>
            <w:tcW w:w="1779" w:type="dxa"/>
          </w:tcPr>
          <w:p w14:paraId="0C696462" w14:textId="2C6D1943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Aura</w:t>
            </w:r>
          </w:p>
        </w:tc>
        <w:tc>
          <w:tcPr>
            <w:tcW w:w="1779" w:type="dxa"/>
          </w:tcPr>
          <w:p w14:paraId="37027FAB" w14:textId="2EDA2BE8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Sedan</w:t>
            </w:r>
          </w:p>
        </w:tc>
        <w:tc>
          <w:tcPr>
            <w:tcW w:w="2028" w:type="dxa"/>
          </w:tcPr>
          <w:p w14:paraId="13F3A9F9" w14:textId="42392A1D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D105</w:t>
            </w:r>
          </w:p>
        </w:tc>
      </w:tr>
      <w:tr w:rsidR="00CF30AE" w:rsidRPr="0084003F" w14:paraId="42CCBDBD" w14:textId="77777777" w:rsidTr="0084638D">
        <w:tc>
          <w:tcPr>
            <w:tcW w:w="2329" w:type="dxa"/>
          </w:tcPr>
          <w:p w14:paraId="33833E58" w14:textId="3FF8A6BB" w:rsidR="00CF30AE" w:rsidRPr="0084003F" w:rsidRDefault="00CF30AE" w:rsidP="00CF30AE">
            <w:pPr>
              <w:jc w:val="center"/>
              <w:rPr>
                <w:color w:val="C00000"/>
                <w:sz w:val="28"/>
                <w:szCs w:val="28"/>
              </w:rPr>
            </w:pPr>
            <w:r w:rsidRPr="0084003F">
              <w:rPr>
                <w:color w:val="C00000"/>
                <w:sz w:val="28"/>
                <w:szCs w:val="28"/>
              </w:rPr>
              <w:t>CH01CF8561</w:t>
            </w:r>
          </w:p>
        </w:tc>
        <w:tc>
          <w:tcPr>
            <w:tcW w:w="1779" w:type="dxa"/>
          </w:tcPr>
          <w:p w14:paraId="56781521" w14:textId="706EF0C9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 xml:space="preserve">Vitara </w:t>
            </w:r>
            <w:proofErr w:type="spellStart"/>
            <w:r w:rsidRPr="0084003F">
              <w:rPr>
                <w:sz w:val="28"/>
                <w:szCs w:val="28"/>
              </w:rPr>
              <w:t>Brezza</w:t>
            </w:r>
            <w:proofErr w:type="spellEnd"/>
          </w:p>
        </w:tc>
        <w:tc>
          <w:tcPr>
            <w:tcW w:w="1779" w:type="dxa"/>
          </w:tcPr>
          <w:p w14:paraId="78D0084F" w14:textId="02D33242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Crossover</w:t>
            </w:r>
          </w:p>
        </w:tc>
        <w:tc>
          <w:tcPr>
            <w:tcW w:w="2028" w:type="dxa"/>
          </w:tcPr>
          <w:p w14:paraId="4CFB822C" w14:textId="3478BAF8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D106</w:t>
            </w:r>
          </w:p>
        </w:tc>
      </w:tr>
      <w:tr w:rsidR="00CF30AE" w:rsidRPr="0084003F" w14:paraId="64C42D24" w14:textId="77777777" w:rsidTr="0084638D">
        <w:tc>
          <w:tcPr>
            <w:tcW w:w="2329" w:type="dxa"/>
          </w:tcPr>
          <w:p w14:paraId="4397E2B0" w14:textId="4C3E072F" w:rsidR="00CF30AE" w:rsidRPr="0084003F" w:rsidRDefault="00CF30AE" w:rsidP="00CF30AE">
            <w:pPr>
              <w:jc w:val="center"/>
              <w:rPr>
                <w:color w:val="C00000"/>
                <w:sz w:val="28"/>
                <w:szCs w:val="28"/>
              </w:rPr>
            </w:pPr>
            <w:r w:rsidRPr="0084003F">
              <w:rPr>
                <w:color w:val="C00000"/>
                <w:sz w:val="28"/>
                <w:szCs w:val="28"/>
              </w:rPr>
              <w:t>MH01DX6427</w:t>
            </w:r>
          </w:p>
        </w:tc>
        <w:tc>
          <w:tcPr>
            <w:tcW w:w="1779" w:type="dxa"/>
          </w:tcPr>
          <w:p w14:paraId="0CC3B885" w14:textId="6B1839DD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Fortuner</w:t>
            </w:r>
          </w:p>
        </w:tc>
        <w:tc>
          <w:tcPr>
            <w:tcW w:w="1779" w:type="dxa"/>
          </w:tcPr>
          <w:p w14:paraId="104E3B8E" w14:textId="7B3BD2AF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SUV</w:t>
            </w:r>
          </w:p>
        </w:tc>
        <w:tc>
          <w:tcPr>
            <w:tcW w:w="2028" w:type="dxa"/>
          </w:tcPr>
          <w:p w14:paraId="34E04A69" w14:textId="63C8AF05" w:rsidR="00CF30AE" w:rsidRPr="0084003F" w:rsidRDefault="00CF30AE" w:rsidP="00CF30AE">
            <w:pPr>
              <w:jc w:val="center"/>
              <w:rPr>
                <w:sz w:val="28"/>
                <w:szCs w:val="28"/>
              </w:rPr>
            </w:pPr>
            <w:r w:rsidRPr="0084003F">
              <w:rPr>
                <w:sz w:val="28"/>
                <w:szCs w:val="28"/>
              </w:rPr>
              <w:t>-</w:t>
            </w:r>
          </w:p>
        </w:tc>
      </w:tr>
    </w:tbl>
    <w:p w14:paraId="68C59CBA" w14:textId="77777777" w:rsidR="00107B4A" w:rsidRPr="0084003F" w:rsidRDefault="00107B4A">
      <w:pPr>
        <w:rPr>
          <w:color w:val="C00000"/>
        </w:rPr>
      </w:pPr>
    </w:p>
    <w:p w14:paraId="2E6790C3" w14:textId="77777777" w:rsidR="00881ED9" w:rsidRDefault="00881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03DCF" w14:paraId="7D2230C5" w14:textId="77777777" w:rsidTr="00903DCF">
        <w:tc>
          <w:tcPr>
            <w:tcW w:w="2614" w:type="dxa"/>
          </w:tcPr>
          <w:p w14:paraId="39D65CD7" w14:textId="767AA22C" w:rsidR="00903DCF" w:rsidRPr="0084003F" w:rsidRDefault="004B7E9A" w:rsidP="00903DCF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84003F">
              <w:rPr>
                <w:b/>
                <w:bCs/>
                <w:color w:val="FF0000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614" w:type="dxa"/>
          </w:tcPr>
          <w:p w14:paraId="6FB4861C" w14:textId="3EA3A9BC" w:rsidR="00903DCF" w:rsidRPr="00903DCF" w:rsidRDefault="004B7E9A" w:rsidP="00903D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rid</w:t>
            </w:r>
          </w:p>
        </w:tc>
        <w:tc>
          <w:tcPr>
            <w:tcW w:w="2614" w:type="dxa"/>
          </w:tcPr>
          <w:p w14:paraId="7B89DBF3" w14:textId="0E0FB7E3" w:rsidR="00903DCF" w:rsidRPr="00903DCF" w:rsidRDefault="004B7E9A" w:rsidP="00903DC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2614" w:type="dxa"/>
          </w:tcPr>
          <w:p w14:paraId="72C7FC2D" w14:textId="70E5971A" w:rsidR="00903DCF" w:rsidRPr="00903DCF" w:rsidRDefault="004B7E9A" w:rsidP="00903D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Amount</w:t>
            </w:r>
          </w:p>
        </w:tc>
      </w:tr>
      <w:tr w:rsidR="007E52A5" w14:paraId="1E33C54C" w14:textId="77777777" w:rsidTr="00903DCF">
        <w:tc>
          <w:tcPr>
            <w:tcW w:w="2614" w:type="dxa"/>
          </w:tcPr>
          <w:p w14:paraId="23B60176" w14:textId="307FAAE0" w:rsidR="007E52A5" w:rsidRPr="0084003F" w:rsidRDefault="007E52A5" w:rsidP="007E52A5">
            <w:pPr>
              <w:jc w:val="center"/>
              <w:rPr>
                <w:color w:val="FF0000"/>
                <w:sz w:val="28"/>
                <w:szCs w:val="28"/>
              </w:rPr>
            </w:pPr>
            <w:r w:rsidRPr="0084003F">
              <w:rPr>
                <w:color w:val="FF0000"/>
                <w:sz w:val="28"/>
                <w:szCs w:val="28"/>
              </w:rPr>
              <w:t>P101</w:t>
            </w:r>
          </w:p>
        </w:tc>
        <w:tc>
          <w:tcPr>
            <w:tcW w:w="2614" w:type="dxa"/>
          </w:tcPr>
          <w:p w14:paraId="1862C424" w14:textId="5E4B4BE3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R101</w:t>
            </w:r>
          </w:p>
        </w:tc>
        <w:tc>
          <w:tcPr>
            <w:tcW w:w="2614" w:type="dxa"/>
          </w:tcPr>
          <w:p w14:paraId="200B5C5E" w14:textId="09AB1E48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2614" w:type="dxa"/>
          </w:tcPr>
          <w:p w14:paraId="6EE339F8" w14:textId="1BDF6BCD" w:rsidR="007E52A5" w:rsidRPr="00903DCF" w:rsidRDefault="004C21CE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7E52A5" w14:paraId="5A6BADB3" w14:textId="77777777" w:rsidTr="00903DCF">
        <w:tc>
          <w:tcPr>
            <w:tcW w:w="2614" w:type="dxa"/>
          </w:tcPr>
          <w:p w14:paraId="4324C528" w14:textId="7598C281" w:rsidR="007E52A5" w:rsidRPr="0084003F" w:rsidRDefault="007E52A5" w:rsidP="007E52A5">
            <w:pPr>
              <w:jc w:val="center"/>
              <w:rPr>
                <w:color w:val="FF0000"/>
                <w:sz w:val="28"/>
                <w:szCs w:val="28"/>
              </w:rPr>
            </w:pPr>
            <w:r w:rsidRPr="0084003F">
              <w:rPr>
                <w:color w:val="FF0000"/>
                <w:sz w:val="28"/>
                <w:szCs w:val="28"/>
              </w:rPr>
              <w:t>P102</w:t>
            </w:r>
          </w:p>
        </w:tc>
        <w:tc>
          <w:tcPr>
            <w:tcW w:w="2614" w:type="dxa"/>
          </w:tcPr>
          <w:p w14:paraId="74AC737C" w14:textId="04B56955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R102</w:t>
            </w:r>
          </w:p>
        </w:tc>
        <w:tc>
          <w:tcPr>
            <w:tcW w:w="2614" w:type="dxa"/>
          </w:tcPr>
          <w:p w14:paraId="16D741BA" w14:textId="3E9685B2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2614" w:type="dxa"/>
          </w:tcPr>
          <w:p w14:paraId="5B0142C7" w14:textId="70C73303" w:rsidR="007E52A5" w:rsidRPr="00903DCF" w:rsidRDefault="00327BE8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1549.23</w:t>
            </w:r>
          </w:p>
        </w:tc>
      </w:tr>
      <w:tr w:rsidR="007E52A5" w14:paraId="1B09D3B0" w14:textId="77777777" w:rsidTr="00903DCF">
        <w:tc>
          <w:tcPr>
            <w:tcW w:w="2614" w:type="dxa"/>
          </w:tcPr>
          <w:p w14:paraId="6FF38AF5" w14:textId="619627EF" w:rsidR="007E52A5" w:rsidRPr="0084003F" w:rsidRDefault="007E52A5" w:rsidP="007E52A5">
            <w:pPr>
              <w:jc w:val="center"/>
              <w:rPr>
                <w:color w:val="FF0000"/>
                <w:sz w:val="28"/>
                <w:szCs w:val="28"/>
              </w:rPr>
            </w:pPr>
            <w:r w:rsidRPr="0084003F">
              <w:rPr>
                <w:color w:val="FF0000"/>
                <w:sz w:val="28"/>
                <w:szCs w:val="28"/>
              </w:rPr>
              <w:t>P103</w:t>
            </w:r>
          </w:p>
        </w:tc>
        <w:tc>
          <w:tcPr>
            <w:tcW w:w="2614" w:type="dxa"/>
          </w:tcPr>
          <w:p w14:paraId="6D26DE86" w14:textId="2F93D0C3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R103</w:t>
            </w:r>
          </w:p>
        </w:tc>
        <w:tc>
          <w:tcPr>
            <w:tcW w:w="2614" w:type="dxa"/>
          </w:tcPr>
          <w:p w14:paraId="0733AEE6" w14:textId="54BC8D2C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2614" w:type="dxa"/>
          </w:tcPr>
          <w:p w14:paraId="64C9568A" w14:textId="58367935" w:rsidR="007E52A5" w:rsidRPr="00903DCF" w:rsidRDefault="00327BE8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1863.80</w:t>
            </w:r>
          </w:p>
        </w:tc>
      </w:tr>
      <w:tr w:rsidR="007E52A5" w14:paraId="1C22EC68" w14:textId="77777777" w:rsidTr="00903DCF">
        <w:tc>
          <w:tcPr>
            <w:tcW w:w="2614" w:type="dxa"/>
          </w:tcPr>
          <w:p w14:paraId="630ABB76" w14:textId="4AE985EA" w:rsidR="007E52A5" w:rsidRPr="0084003F" w:rsidRDefault="007E52A5" w:rsidP="007E52A5">
            <w:pPr>
              <w:jc w:val="center"/>
              <w:rPr>
                <w:color w:val="FF0000"/>
                <w:sz w:val="28"/>
                <w:szCs w:val="28"/>
              </w:rPr>
            </w:pPr>
            <w:r w:rsidRPr="0084003F">
              <w:rPr>
                <w:color w:val="FF0000"/>
                <w:sz w:val="28"/>
                <w:szCs w:val="28"/>
              </w:rPr>
              <w:t>P104</w:t>
            </w:r>
          </w:p>
        </w:tc>
        <w:tc>
          <w:tcPr>
            <w:tcW w:w="2614" w:type="dxa"/>
          </w:tcPr>
          <w:p w14:paraId="2DC6845F" w14:textId="6080C3FF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R104</w:t>
            </w:r>
          </w:p>
        </w:tc>
        <w:tc>
          <w:tcPr>
            <w:tcW w:w="2614" w:type="dxa"/>
          </w:tcPr>
          <w:p w14:paraId="33D0F692" w14:textId="46EC06DF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2614" w:type="dxa"/>
          </w:tcPr>
          <w:p w14:paraId="72901282" w14:textId="46FB2FAD" w:rsidR="007E52A5" w:rsidRPr="00903DCF" w:rsidRDefault="00274679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2000.50</w:t>
            </w:r>
          </w:p>
        </w:tc>
      </w:tr>
      <w:tr w:rsidR="007E52A5" w14:paraId="5530C8C1" w14:textId="77777777" w:rsidTr="00903DCF">
        <w:tc>
          <w:tcPr>
            <w:tcW w:w="2614" w:type="dxa"/>
          </w:tcPr>
          <w:p w14:paraId="02D409E8" w14:textId="4B5B3E49" w:rsidR="007E52A5" w:rsidRPr="0084003F" w:rsidRDefault="007E52A5" w:rsidP="007E52A5">
            <w:pPr>
              <w:jc w:val="center"/>
              <w:rPr>
                <w:color w:val="FF0000"/>
                <w:sz w:val="28"/>
                <w:szCs w:val="28"/>
              </w:rPr>
            </w:pPr>
            <w:r w:rsidRPr="0084003F">
              <w:rPr>
                <w:color w:val="FF0000"/>
                <w:sz w:val="28"/>
                <w:szCs w:val="28"/>
              </w:rPr>
              <w:t>P105</w:t>
            </w:r>
          </w:p>
        </w:tc>
        <w:tc>
          <w:tcPr>
            <w:tcW w:w="2614" w:type="dxa"/>
          </w:tcPr>
          <w:p w14:paraId="1B8CBEA2" w14:textId="67D06ECD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R105</w:t>
            </w:r>
          </w:p>
        </w:tc>
        <w:tc>
          <w:tcPr>
            <w:tcW w:w="2614" w:type="dxa"/>
          </w:tcPr>
          <w:p w14:paraId="017A0CEC" w14:textId="4237ADDA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2614" w:type="dxa"/>
          </w:tcPr>
          <w:p w14:paraId="424E6977" w14:textId="1E701D3D" w:rsidR="007E52A5" w:rsidRPr="00903DCF" w:rsidRDefault="00274679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  <w:tr w:rsidR="007E52A5" w14:paraId="0F58C241" w14:textId="77777777" w:rsidTr="00903DCF">
        <w:tc>
          <w:tcPr>
            <w:tcW w:w="2614" w:type="dxa"/>
          </w:tcPr>
          <w:p w14:paraId="4B928734" w14:textId="0A401D37" w:rsidR="007E52A5" w:rsidRPr="0084003F" w:rsidRDefault="007E52A5" w:rsidP="007E52A5">
            <w:pPr>
              <w:jc w:val="center"/>
              <w:rPr>
                <w:color w:val="FF0000"/>
                <w:sz w:val="28"/>
                <w:szCs w:val="28"/>
              </w:rPr>
            </w:pPr>
            <w:r w:rsidRPr="0084003F">
              <w:rPr>
                <w:color w:val="FF0000"/>
                <w:sz w:val="28"/>
                <w:szCs w:val="28"/>
              </w:rPr>
              <w:t>P106</w:t>
            </w:r>
          </w:p>
        </w:tc>
        <w:tc>
          <w:tcPr>
            <w:tcW w:w="2614" w:type="dxa"/>
          </w:tcPr>
          <w:p w14:paraId="4F59AFBB" w14:textId="6D1555F1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R106</w:t>
            </w:r>
          </w:p>
        </w:tc>
        <w:tc>
          <w:tcPr>
            <w:tcW w:w="2614" w:type="dxa"/>
          </w:tcPr>
          <w:p w14:paraId="3EB76A9B" w14:textId="668EDEE8" w:rsidR="007E52A5" w:rsidRPr="00903DCF" w:rsidRDefault="007E52A5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2614" w:type="dxa"/>
          </w:tcPr>
          <w:p w14:paraId="1D8195B3" w14:textId="7B603080" w:rsidR="007E52A5" w:rsidRPr="00903DCF" w:rsidRDefault="00035320" w:rsidP="007E5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63B52">
              <w:rPr>
                <w:sz w:val="28"/>
                <w:szCs w:val="28"/>
              </w:rPr>
              <w:t>30.65</w:t>
            </w:r>
          </w:p>
        </w:tc>
      </w:tr>
    </w:tbl>
    <w:p w14:paraId="0871704A" w14:textId="77777777" w:rsidR="00881ED9" w:rsidRDefault="00881ED9"/>
    <w:p w14:paraId="11C4B1D2" w14:textId="6988807B" w:rsidR="00963B52" w:rsidRDefault="00963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52D98" w14:paraId="69A0B900" w14:textId="77777777" w:rsidTr="00772061">
        <w:tc>
          <w:tcPr>
            <w:tcW w:w="2614" w:type="dxa"/>
          </w:tcPr>
          <w:p w14:paraId="01EFD800" w14:textId="23FC4D46" w:rsidR="00952D98" w:rsidRDefault="00952D98" w:rsidP="00952D9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Driver id</w:t>
            </w:r>
          </w:p>
        </w:tc>
        <w:tc>
          <w:tcPr>
            <w:tcW w:w="2614" w:type="dxa"/>
          </w:tcPr>
          <w:p w14:paraId="3487683C" w14:textId="5440A37E" w:rsidR="00952D98" w:rsidRDefault="00952D98" w:rsidP="00952D9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2614" w:type="dxa"/>
          </w:tcPr>
          <w:p w14:paraId="5C57923F" w14:textId="6274C3C6" w:rsidR="00952D98" w:rsidRPr="00963B52" w:rsidRDefault="00952D98" w:rsidP="00952D9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rid</w:t>
            </w:r>
          </w:p>
        </w:tc>
        <w:tc>
          <w:tcPr>
            <w:tcW w:w="2614" w:type="dxa"/>
          </w:tcPr>
          <w:p w14:paraId="36655CAA" w14:textId="6F12DEEE" w:rsidR="00952D98" w:rsidRPr="00963B52" w:rsidRDefault="00952D98" w:rsidP="00952D9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Rating</w:t>
            </w:r>
          </w:p>
        </w:tc>
      </w:tr>
      <w:tr w:rsidR="00952D98" w14:paraId="63B8B1F5" w14:textId="77777777" w:rsidTr="00772061">
        <w:tc>
          <w:tcPr>
            <w:tcW w:w="2614" w:type="dxa"/>
          </w:tcPr>
          <w:p w14:paraId="63896A4B" w14:textId="212D4F39" w:rsidR="00952D98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D101</w:t>
            </w:r>
          </w:p>
        </w:tc>
        <w:tc>
          <w:tcPr>
            <w:tcW w:w="2614" w:type="dxa"/>
          </w:tcPr>
          <w:p w14:paraId="626B060F" w14:textId="4ECCF4EF" w:rsidR="00952D98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2614" w:type="dxa"/>
          </w:tcPr>
          <w:p w14:paraId="55E62DA2" w14:textId="4846E279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R101</w:t>
            </w:r>
          </w:p>
        </w:tc>
        <w:tc>
          <w:tcPr>
            <w:tcW w:w="2614" w:type="dxa"/>
          </w:tcPr>
          <w:p w14:paraId="59FD4123" w14:textId="70550B2C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2D98" w14:paraId="3607C5F5" w14:textId="77777777" w:rsidTr="00772061">
        <w:tc>
          <w:tcPr>
            <w:tcW w:w="2614" w:type="dxa"/>
          </w:tcPr>
          <w:p w14:paraId="5CAE959E" w14:textId="6244FA8C" w:rsidR="00952D98" w:rsidRDefault="00952D98" w:rsidP="00952D98">
            <w:pPr>
              <w:jc w:val="center"/>
              <w:rPr>
                <w:sz w:val="28"/>
                <w:szCs w:val="28"/>
              </w:rPr>
            </w:pPr>
            <w:r w:rsidRPr="00D93240">
              <w:rPr>
                <w:sz w:val="28"/>
                <w:szCs w:val="28"/>
              </w:rPr>
              <w:t>D10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614" w:type="dxa"/>
          </w:tcPr>
          <w:p w14:paraId="5F1582E7" w14:textId="27DD5EB3" w:rsidR="00952D98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2614" w:type="dxa"/>
          </w:tcPr>
          <w:p w14:paraId="3F8FE077" w14:textId="3DD63E01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R102</w:t>
            </w:r>
          </w:p>
        </w:tc>
        <w:tc>
          <w:tcPr>
            <w:tcW w:w="2614" w:type="dxa"/>
          </w:tcPr>
          <w:p w14:paraId="65C447EA" w14:textId="24C37733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2D98" w14:paraId="0C6DBBA8" w14:textId="77777777" w:rsidTr="00772061">
        <w:tc>
          <w:tcPr>
            <w:tcW w:w="2614" w:type="dxa"/>
          </w:tcPr>
          <w:p w14:paraId="52D41492" w14:textId="0B4CB995" w:rsidR="00952D98" w:rsidRDefault="00952D98" w:rsidP="00952D98">
            <w:pPr>
              <w:jc w:val="center"/>
              <w:rPr>
                <w:sz w:val="28"/>
                <w:szCs w:val="28"/>
              </w:rPr>
            </w:pPr>
            <w:r w:rsidRPr="00D93240">
              <w:rPr>
                <w:sz w:val="28"/>
                <w:szCs w:val="28"/>
              </w:rPr>
              <w:t>D10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614" w:type="dxa"/>
          </w:tcPr>
          <w:p w14:paraId="06C0C6EB" w14:textId="7286C5C0" w:rsidR="00952D98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2614" w:type="dxa"/>
          </w:tcPr>
          <w:p w14:paraId="63421BB2" w14:textId="7E2FB1B1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R103</w:t>
            </w:r>
          </w:p>
        </w:tc>
        <w:tc>
          <w:tcPr>
            <w:tcW w:w="2614" w:type="dxa"/>
          </w:tcPr>
          <w:p w14:paraId="677EF444" w14:textId="6E51A49E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2D98" w14:paraId="56765C50" w14:textId="77777777" w:rsidTr="00772061">
        <w:tc>
          <w:tcPr>
            <w:tcW w:w="2614" w:type="dxa"/>
          </w:tcPr>
          <w:p w14:paraId="6D5BEC30" w14:textId="1978521D" w:rsidR="00952D98" w:rsidRDefault="00952D98" w:rsidP="00952D98">
            <w:pPr>
              <w:jc w:val="center"/>
              <w:rPr>
                <w:sz w:val="28"/>
                <w:szCs w:val="28"/>
              </w:rPr>
            </w:pPr>
            <w:r w:rsidRPr="00D93240">
              <w:rPr>
                <w:sz w:val="28"/>
                <w:szCs w:val="28"/>
              </w:rPr>
              <w:t>D10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614" w:type="dxa"/>
          </w:tcPr>
          <w:p w14:paraId="2B38DC4D" w14:textId="375D56F4" w:rsidR="00952D98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2614" w:type="dxa"/>
          </w:tcPr>
          <w:p w14:paraId="68C4E589" w14:textId="40B2ECF2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R104</w:t>
            </w:r>
          </w:p>
        </w:tc>
        <w:tc>
          <w:tcPr>
            <w:tcW w:w="2614" w:type="dxa"/>
          </w:tcPr>
          <w:p w14:paraId="0DECF4C2" w14:textId="5DCE9A59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52D98" w14:paraId="5DEFAAFF" w14:textId="77777777" w:rsidTr="00772061">
        <w:tc>
          <w:tcPr>
            <w:tcW w:w="2614" w:type="dxa"/>
          </w:tcPr>
          <w:p w14:paraId="35C8173E" w14:textId="37F2D2DD" w:rsidR="00952D98" w:rsidRDefault="00952D98" w:rsidP="00952D98">
            <w:pPr>
              <w:jc w:val="center"/>
              <w:rPr>
                <w:sz w:val="28"/>
                <w:szCs w:val="28"/>
              </w:rPr>
            </w:pPr>
            <w:r w:rsidRPr="00D93240">
              <w:rPr>
                <w:sz w:val="28"/>
                <w:szCs w:val="28"/>
              </w:rPr>
              <w:t>D10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614" w:type="dxa"/>
          </w:tcPr>
          <w:p w14:paraId="5B5756CF" w14:textId="12DDA064" w:rsidR="00952D98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2614" w:type="dxa"/>
          </w:tcPr>
          <w:p w14:paraId="15C05EDA" w14:textId="0E9DEB44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R105</w:t>
            </w:r>
          </w:p>
        </w:tc>
        <w:tc>
          <w:tcPr>
            <w:tcW w:w="2614" w:type="dxa"/>
          </w:tcPr>
          <w:p w14:paraId="3DC8DDBF" w14:textId="58812FA0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2D98" w14:paraId="788C57B3" w14:textId="77777777" w:rsidTr="00772061">
        <w:tc>
          <w:tcPr>
            <w:tcW w:w="2614" w:type="dxa"/>
          </w:tcPr>
          <w:p w14:paraId="7E780C23" w14:textId="79904831" w:rsidR="00952D98" w:rsidRDefault="00952D98" w:rsidP="00952D98">
            <w:pPr>
              <w:jc w:val="center"/>
              <w:rPr>
                <w:sz w:val="28"/>
                <w:szCs w:val="28"/>
              </w:rPr>
            </w:pPr>
            <w:r w:rsidRPr="00D93240">
              <w:rPr>
                <w:sz w:val="28"/>
                <w:szCs w:val="28"/>
              </w:rPr>
              <w:t>D10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614" w:type="dxa"/>
          </w:tcPr>
          <w:p w14:paraId="63F613ED" w14:textId="5B5ED652" w:rsidR="00952D98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2614" w:type="dxa"/>
          </w:tcPr>
          <w:p w14:paraId="4E7FE4D5" w14:textId="326190A0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R106</w:t>
            </w:r>
          </w:p>
        </w:tc>
        <w:tc>
          <w:tcPr>
            <w:tcW w:w="2614" w:type="dxa"/>
          </w:tcPr>
          <w:p w14:paraId="15B269AA" w14:textId="080558DB" w:rsidR="00952D98" w:rsidRPr="00963B52" w:rsidRDefault="00952D98" w:rsidP="00952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01EFF61E" w14:textId="77777777" w:rsidR="00963B52" w:rsidRDefault="00963B52"/>
    <w:sectPr w:rsidR="00963B52" w:rsidSect="00613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nav Jindal">
    <w15:presenceInfo w15:providerId="Windows Live" w15:userId="1b34c5345c4aec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yNAPSRqZmxpbmZko6SsGpxcWZ+XkgBZa1ANN8kFIsAAAA"/>
  </w:docVars>
  <w:rsids>
    <w:rsidRoot w:val="00613036"/>
    <w:rsid w:val="00003AC4"/>
    <w:rsid w:val="00035320"/>
    <w:rsid w:val="000B3862"/>
    <w:rsid w:val="000C4A48"/>
    <w:rsid w:val="00107B4A"/>
    <w:rsid w:val="001527DA"/>
    <w:rsid w:val="00152960"/>
    <w:rsid w:val="00154D9E"/>
    <w:rsid w:val="00164766"/>
    <w:rsid w:val="00197385"/>
    <w:rsid w:val="001A05CB"/>
    <w:rsid w:val="001C6063"/>
    <w:rsid w:val="001D3B1F"/>
    <w:rsid w:val="001E2E53"/>
    <w:rsid w:val="002154DD"/>
    <w:rsid w:val="002621FD"/>
    <w:rsid w:val="00274679"/>
    <w:rsid w:val="002961A4"/>
    <w:rsid w:val="002A53CE"/>
    <w:rsid w:val="002B59B5"/>
    <w:rsid w:val="002C5A87"/>
    <w:rsid w:val="002F2708"/>
    <w:rsid w:val="0032667B"/>
    <w:rsid w:val="00327BE8"/>
    <w:rsid w:val="003410D3"/>
    <w:rsid w:val="00374D90"/>
    <w:rsid w:val="003A730E"/>
    <w:rsid w:val="003E4B3E"/>
    <w:rsid w:val="00406392"/>
    <w:rsid w:val="00417A86"/>
    <w:rsid w:val="0048297C"/>
    <w:rsid w:val="004A4D45"/>
    <w:rsid w:val="004B7E9A"/>
    <w:rsid w:val="004C21CE"/>
    <w:rsid w:val="004E0548"/>
    <w:rsid w:val="00510F63"/>
    <w:rsid w:val="00523F17"/>
    <w:rsid w:val="00576988"/>
    <w:rsid w:val="005C1506"/>
    <w:rsid w:val="005D72C2"/>
    <w:rsid w:val="005E29AE"/>
    <w:rsid w:val="00613036"/>
    <w:rsid w:val="0063607F"/>
    <w:rsid w:val="00644BA2"/>
    <w:rsid w:val="0064722D"/>
    <w:rsid w:val="006A6663"/>
    <w:rsid w:val="00745489"/>
    <w:rsid w:val="00757D10"/>
    <w:rsid w:val="007722FA"/>
    <w:rsid w:val="007E52A5"/>
    <w:rsid w:val="007F5EAF"/>
    <w:rsid w:val="0084003F"/>
    <w:rsid w:val="00862672"/>
    <w:rsid w:val="00881ED9"/>
    <w:rsid w:val="008B0608"/>
    <w:rsid w:val="008C7718"/>
    <w:rsid w:val="008E6FEB"/>
    <w:rsid w:val="008F2613"/>
    <w:rsid w:val="00903DCF"/>
    <w:rsid w:val="00907C19"/>
    <w:rsid w:val="009120A1"/>
    <w:rsid w:val="00931AA6"/>
    <w:rsid w:val="00935DE7"/>
    <w:rsid w:val="00950077"/>
    <w:rsid w:val="00952D98"/>
    <w:rsid w:val="00963B52"/>
    <w:rsid w:val="009907F8"/>
    <w:rsid w:val="009E220C"/>
    <w:rsid w:val="009E7A0D"/>
    <w:rsid w:val="009F52B1"/>
    <w:rsid w:val="00A17F43"/>
    <w:rsid w:val="00A30939"/>
    <w:rsid w:val="00A349A4"/>
    <w:rsid w:val="00A63935"/>
    <w:rsid w:val="00A860FE"/>
    <w:rsid w:val="00B23C5E"/>
    <w:rsid w:val="00BC00A2"/>
    <w:rsid w:val="00BE5D95"/>
    <w:rsid w:val="00C32818"/>
    <w:rsid w:val="00C54691"/>
    <w:rsid w:val="00C958FD"/>
    <w:rsid w:val="00CB5895"/>
    <w:rsid w:val="00CE6FE1"/>
    <w:rsid w:val="00CE72FB"/>
    <w:rsid w:val="00CF30AE"/>
    <w:rsid w:val="00D15E21"/>
    <w:rsid w:val="00D2238B"/>
    <w:rsid w:val="00D307B3"/>
    <w:rsid w:val="00DB5FB8"/>
    <w:rsid w:val="00DC6A22"/>
    <w:rsid w:val="00DC7B9A"/>
    <w:rsid w:val="00DD78C5"/>
    <w:rsid w:val="00DD7C24"/>
    <w:rsid w:val="00E10969"/>
    <w:rsid w:val="00E336A6"/>
    <w:rsid w:val="00E55C49"/>
    <w:rsid w:val="00E95620"/>
    <w:rsid w:val="00EA4650"/>
    <w:rsid w:val="00EF47C6"/>
    <w:rsid w:val="00F10CD8"/>
    <w:rsid w:val="00F14E4C"/>
    <w:rsid w:val="00F15BB2"/>
    <w:rsid w:val="00F361A0"/>
    <w:rsid w:val="00FA1768"/>
    <w:rsid w:val="00FA41DA"/>
    <w:rsid w:val="00FD335C"/>
    <w:rsid w:val="66C7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57A0"/>
  <w15:chartTrackingRefBased/>
  <w15:docId w15:val="{D5D5E7DC-6A79-49AC-8359-645CDFE9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4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69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E2E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asana05@yahoo.com" TargetMode="External"/><Relationship Id="rId13" Type="http://schemas.openxmlformats.org/officeDocument/2006/relationships/hyperlink" Target="mailto:yogesh02@yahoo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mir04@gmail.com" TargetMode="External"/><Relationship Id="rId12" Type="http://schemas.openxmlformats.org/officeDocument/2006/relationships/hyperlink" Target="mailto:manpreet01@gmail.com" TargetMode="External"/><Relationship Id="rId17" Type="http://schemas.openxmlformats.org/officeDocument/2006/relationships/hyperlink" Target="mailto:bhavna06@yahoo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vishal05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kajal03@yahoo.com" TargetMode="External"/><Relationship Id="rId11" Type="http://schemas.openxmlformats.org/officeDocument/2006/relationships/hyperlink" Target="mailto:sheetal08@gmail.com" TargetMode="External"/><Relationship Id="rId5" Type="http://schemas.openxmlformats.org/officeDocument/2006/relationships/hyperlink" Target="mailto:jobin02@gmail.com" TargetMode="External"/><Relationship Id="rId15" Type="http://schemas.openxmlformats.org/officeDocument/2006/relationships/hyperlink" Target="mailto:yash04@gmail.com" TargetMode="External"/><Relationship Id="rId10" Type="http://schemas.openxmlformats.org/officeDocument/2006/relationships/hyperlink" Target="mailto:prabhat07@yahoo.com" TargetMode="External"/><Relationship Id="rId19" Type="http://schemas.microsoft.com/office/2011/relationships/people" Target="people.xml"/><Relationship Id="rId4" Type="http://schemas.openxmlformats.org/officeDocument/2006/relationships/hyperlink" Target="mailto:rupesh01@gmail.com" TargetMode="External"/><Relationship Id="rId9" Type="http://schemas.openxmlformats.org/officeDocument/2006/relationships/hyperlink" Target="mailto:kirti06@gmail.com" TargetMode="External"/><Relationship Id="rId14" Type="http://schemas.openxmlformats.org/officeDocument/2006/relationships/hyperlink" Target="mailto:sanjana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Jindal</dc:creator>
  <cp:keywords/>
  <dc:description/>
  <cp:lastModifiedBy>Pranav Jindal</cp:lastModifiedBy>
  <cp:revision>74</cp:revision>
  <dcterms:created xsi:type="dcterms:W3CDTF">2021-11-14T09:28:00Z</dcterms:created>
  <dcterms:modified xsi:type="dcterms:W3CDTF">2021-11-16T16:02:00Z</dcterms:modified>
</cp:coreProperties>
</file>